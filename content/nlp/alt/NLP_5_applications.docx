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61255F" w:rsidR="0014608C" w:rsidDel="00890AB0" w:rsidP="0061255F" w:rsidRDefault="00E43F2D" w14:paraId="62107382" w14:textId="499BDD39">
      <w:pPr>
        <w:pStyle w:val="berschrift1"/>
        <w:rPr>
          <w:del w:author="Fabian Müller | STATWORX" w:date="2020-10-07T13:34:00Z" w:id="0"/>
          <w:sz w:val="40"/>
          <w:szCs w:val="40"/>
          <w:lang w:val="de-DE"/>
        </w:rPr>
      </w:pPr>
      <w:r w:rsidRPr="0061255F">
        <w:rPr>
          <w:rFonts w:hint="cs"/>
          <w:sz w:val="40"/>
          <w:szCs w:val="40"/>
          <w:lang w:val="de-DE"/>
        </w:rPr>
        <w:t xml:space="preserve">Die fünf wichtigsten </w:t>
      </w:r>
      <w:proofErr w:type="spellStart"/>
      <w:r w:rsidRPr="0061255F">
        <w:rPr>
          <w:rFonts w:hint="cs"/>
          <w:sz w:val="40"/>
          <w:szCs w:val="40"/>
          <w:lang w:val="de-DE"/>
        </w:rPr>
        <w:t>Use</w:t>
      </w:r>
      <w:proofErr w:type="spellEnd"/>
      <w:r w:rsidRPr="0061255F">
        <w:rPr>
          <w:rFonts w:hint="cs"/>
          <w:sz w:val="40"/>
          <w:szCs w:val="40"/>
          <w:lang w:val="de-DE"/>
        </w:rPr>
        <w:t xml:space="preserve"> Cases für NLP (Natural Language Processing)</w:t>
      </w:r>
    </w:p>
    <w:p w:rsidR="00E43F2D" w:rsidP="00890AB0" w:rsidRDefault="00E43F2D" w14:paraId="7B82A141" w14:textId="5D713ABD">
      <w:pPr>
        <w:pStyle w:val="berschrift1"/>
        <w:rPr>
          <w:lang w:val="de-DE"/>
        </w:rPr>
        <w:pPrChange w:author="Fabian Müller | STATWORX" w:date="2020-10-07T13:34:00Z" w:id="1">
          <w:pPr/>
        </w:pPrChange>
      </w:pPr>
    </w:p>
    <w:p w:rsidRPr="00781E2B" w:rsidR="00AC7057" w:rsidP="00E43F2D" w:rsidRDefault="00AC7057" w14:paraId="1DD7D625" w14:textId="323D27AE">
      <w:pPr>
        <w:rPr>
          <w:rFonts w:cstheme="minorHAnsi"/>
          <w:lang w:val="de-DE"/>
        </w:rPr>
      </w:pPr>
    </w:p>
    <w:p w:rsidRPr="00781E2B" w:rsidR="0048515D" w:rsidP="00E43F2D" w:rsidRDefault="0048515D" w14:paraId="3D08252B" w14:textId="77777777">
      <w:pPr>
        <w:rPr>
          <w:rFonts w:cstheme="minorHAnsi"/>
          <w:lang w:val="de-DE"/>
        </w:rPr>
      </w:pPr>
    </w:p>
    <w:p w:rsidRPr="00A21F14" w:rsidR="00A265FE" w:rsidP="00A265FE" w:rsidRDefault="00A265FE" w14:paraId="1475B04A" w14:textId="77777777">
      <w:pPr>
        <w:rPr>
          <w:rStyle w:val="Hervorhebung"/>
        </w:rPr>
      </w:pPr>
      <w:r w:rsidRPr="00A21F14">
        <w:rPr>
          <w:rStyle w:val="Hervorhebung"/>
        </w:rPr>
        <w:t>"Jede hinreichend </w:t>
      </w:r>
      <w:r w:rsidRPr="00A21F14" w:rsidR="00E621FB">
        <w:rPr>
          <w:rStyle w:val="Hervorhebung"/>
        </w:rPr>
        <w:fldChar w:fldCharType="begin"/>
      </w:r>
      <w:r w:rsidRPr="00A21F14" w:rsidR="00E621FB">
        <w:rPr>
          <w:rStyle w:val="Hervorhebung"/>
        </w:rPr>
        <w:instrText xml:space="preserve"> HYPERLINK "https://de.wikiquote.org/wiki/Fortschritt" \o "Fortschritt" </w:instrText>
      </w:r>
      <w:r w:rsidRPr="00A21F14" w:rsidR="00E621FB">
        <w:rPr>
          <w:rStyle w:val="Hervorhebung"/>
        </w:rPr>
        <w:fldChar w:fldCharType="separate"/>
      </w:r>
      <w:r w:rsidRPr="00A21F14">
        <w:rPr>
          <w:rStyle w:val="Hervorhebung"/>
        </w:rPr>
        <w:t>fortgeschrittene</w:t>
      </w:r>
      <w:r w:rsidRPr="00A21F14" w:rsidR="00E621FB">
        <w:rPr>
          <w:rStyle w:val="Hervorhebung"/>
        </w:rPr>
        <w:fldChar w:fldCharType="end"/>
      </w:r>
      <w:r w:rsidRPr="00A21F14">
        <w:rPr>
          <w:rStyle w:val="Hervorhebung"/>
        </w:rPr>
        <w:t> </w:t>
      </w:r>
      <w:r w:rsidRPr="00A21F14" w:rsidR="00E621FB">
        <w:rPr>
          <w:rStyle w:val="Hervorhebung"/>
        </w:rPr>
        <w:fldChar w:fldCharType="begin"/>
      </w:r>
      <w:r w:rsidRPr="00A21F14" w:rsidR="00E621FB">
        <w:rPr>
          <w:rStyle w:val="Hervorhebung"/>
        </w:rPr>
        <w:instrText xml:space="preserve"> HYPERLINK "https://de.wikiquote.org/wiki/Technik" \o "Technik" </w:instrText>
      </w:r>
      <w:r w:rsidRPr="00A21F14" w:rsidR="00E621FB">
        <w:rPr>
          <w:rStyle w:val="Hervorhebung"/>
        </w:rPr>
        <w:fldChar w:fldCharType="separate"/>
      </w:r>
      <w:r w:rsidRPr="00A21F14">
        <w:rPr>
          <w:rStyle w:val="Hervorhebung"/>
        </w:rPr>
        <w:t>Technologie</w:t>
      </w:r>
      <w:r w:rsidRPr="00A21F14" w:rsidR="00E621FB">
        <w:rPr>
          <w:rStyle w:val="Hervorhebung"/>
        </w:rPr>
        <w:fldChar w:fldCharType="end"/>
      </w:r>
      <w:r w:rsidRPr="00A21F14">
        <w:rPr>
          <w:rStyle w:val="Hervorhebung"/>
        </w:rPr>
        <w:t> ist von </w:t>
      </w:r>
      <w:r w:rsidRPr="00A21F14" w:rsidR="00E621FB">
        <w:rPr>
          <w:rStyle w:val="Hervorhebung"/>
        </w:rPr>
        <w:fldChar w:fldCharType="begin"/>
      </w:r>
      <w:r w:rsidRPr="00A21F14" w:rsidR="00E621FB">
        <w:rPr>
          <w:rStyle w:val="Hervorhebung"/>
        </w:rPr>
        <w:instrText xml:space="preserve"> HYPERLINK "https://de.wikiquote.org/wiki/Magie" \o "Magie" </w:instrText>
      </w:r>
      <w:r w:rsidRPr="00A21F14" w:rsidR="00E621FB">
        <w:rPr>
          <w:rStyle w:val="Hervorhebung"/>
        </w:rPr>
        <w:fldChar w:fldCharType="separate"/>
      </w:r>
      <w:r w:rsidRPr="00A21F14">
        <w:rPr>
          <w:rStyle w:val="Hervorhebung"/>
        </w:rPr>
        <w:t>Magie</w:t>
      </w:r>
      <w:r w:rsidRPr="00A21F14" w:rsidR="00E621FB">
        <w:rPr>
          <w:rStyle w:val="Hervorhebung"/>
        </w:rPr>
        <w:fldChar w:fldCharType="end"/>
      </w:r>
      <w:r w:rsidRPr="00A21F14">
        <w:rPr>
          <w:rStyle w:val="Hervorhebung"/>
        </w:rPr>
        <w:t> nicht mehr zu unterscheiden." - Clarkes Drittes Gesetz aus Profiles of the Future </w:t>
      </w:r>
    </w:p>
    <w:p w:rsidR="00A265FE" w:rsidP="00E43F2D" w:rsidRDefault="00A265FE" w14:paraId="6E88E360" w14:textId="3B17707C">
      <w:pPr>
        <w:rPr>
          <w:rFonts w:cstheme="minorHAnsi"/>
        </w:rPr>
      </w:pPr>
    </w:p>
    <w:p w:rsidRPr="00BC4E15" w:rsidR="00A265FE" w:rsidP="00E43F2D" w:rsidRDefault="00E02E2E" w14:paraId="3808A292" w14:textId="3E4ADE49">
      <w:pPr>
        <w:rPr>
          <w:rFonts w:ascii="Times New Roman" w:hAnsi="Times New Roman" w:cs="Times New Roman"/>
          <w:lang w:val="de-DE"/>
        </w:rPr>
      </w:pPr>
      <w:commentRangeStart w:id="2"/>
      <w:r w:rsidRPr="00BC4E15">
        <w:rPr>
          <w:rFonts w:ascii="Times New Roman" w:hAnsi="Times New Roman" w:cs="Times New Roman"/>
          <w:lang w:val="de-DE"/>
        </w:rPr>
        <w:t>Für Magie wurden ohne Frage die ersten Computer gehalten, die in Sekundenschnelle Berechnungen durchführen konnten, für die ein Mensch ungleich länger braucht. Ein paar Jahrzehnte später durchdringt der Computer alle Ebenen des menschlichen Alltags, sei es privat oder geschäftlich</w:t>
      </w:r>
      <w:r w:rsidRPr="00BC4E15" w:rsidR="003863F6">
        <w:rPr>
          <w:rFonts w:ascii="Times New Roman" w:hAnsi="Times New Roman" w:cs="Times New Roman"/>
          <w:lang w:val="de-DE"/>
        </w:rPr>
        <w:t xml:space="preserve">: Der PC </w:t>
      </w:r>
      <w:r w:rsidR="0023423D">
        <w:rPr>
          <w:rFonts w:ascii="Times New Roman" w:hAnsi="Times New Roman" w:cs="Times New Roman"/>
          <w:lang w:val="de-DE"/>
        </w:rPr>
        <w:t>ist</w:t>
      </w:r>
      <w:r w:rsidRPr="00BC4E15" w:rsidR="003863F6">
        <w:rPr>
          <w:rFonts w:ascii="Times New Roman" w:hAnsi="Times New Roman" w:cs="Times New Roman"/>
          <w:lang w:val="de-DE"/>
        </w:rPr>
        <w:t xml:space="preserve"> zum unentbehrlichen </w:t>
      </w:r>
      <w:r w:rsidRPr="00BC4E15" w:rsidR="004C4F63">
        <w:rPr>
          <w:rFonts w:ascii="Times New Roman" w:hAnsi="Times New Roman" w:cs="Times New Roman"/>
          <w:lang w:val="de-DE"/>
        </w:rPr>
        <w:t>Assistenten</w:t>
      </w:r>
      <w:r w:rsidRPr="00BC4E15" w:rsidR="003863F6">
        <w:rPr>
          <w:rFonts w:ascii="Times New Roman" w:hAnsi="Times New Roman" w:cs="Times New Roman"/>
          <w:lang w:val="de-DE"/>
        </w:rPr>
        <w:t xml:space="preserve"> für sämtliche Prozesse, die sich in Form von Daten abbilden lassen</w:t>
      </w:r>
      <w:r w:rsidR="0023423D">
        <w:rPr>
          <w:rFonts w:ascii="Times New Roman" w:hAnsi="Times New Roman" w:cs="Times New Roman"/>
          <w:lang w:val="de-DE"/>
        </w:rPr>
        <w:t xml:space="preserve"> geworden</w:t>
      </w:r>
      <w:r w:rsidRPr="00BC4E15" w:rsidR="003863F6">
        <w:rPr>
          <w:rFonts w:ascii="Times New Roman" w:hAnsi="Times New Roman" w:cs="Times New Roman"/>
          <w:lang w:val="de-DE"/>
        </w:rPr>
        <w:t>. Diese Entwicklung wurde getragen von kontinuierliche</w:t>
      </w:r>
      <w:ins w:author="Fabian Müller | STATWORX" w:date="2020-10-07T13:34:00Z" w:id="3">
        <w:r w:rsidR="00691020">
          <w:rPr>
            <w:rFonts w:ascii="Times New Roman" w:hAnsi="Times New Roman" w:cs="Times New Roman"/>
            <w:lang w:val="de-DE"/>
          </w:rPr>
          <w:t>n</w:t>
        </w:r>
      </w:ins>
      <w:r w:rsidR="00DD4644">
        <w:rPr>
          <w:rFonts w:ascii="Times New Roman" w:hAnsi="Times New Roman" w:cs="Times New Roman"/>
          <w:lang w:val="de-DE"/>
        </w:rPr>
        <w:t xml:space="preserve"> </w:t>
      </w:r>
      <w:r w:rsidRPr="00BC4E15" w:rsidR="003863F6">
        <w:rPr>
          <w:rFonts w:ascii="Times New Roman" w:hAnsi="Times New Roman" w:cs="Times New Roman"/>
          <w:lang w:val="de-DE"/>
        </w:rPr>
        <w:t>Verbesserungen (z.B. Rechenleistungsgewinne</w:t>
      </w:r>
      <w:r w:rsidRPr="00BC4E15" w:rsidR="000173FE">
        <w:rPr>
          <w:rFonts w:ascii="Times New Roman" w:hAnsi="Times New Roman" w:cs="Times New Roman"/>
          <w:lang w:val="de-DE"/>
        </w:rPr>
        <w:t xml:space="preserve"> bei zeitgleicher </w:t>
      </w:r>
      <w:proofErr w:type="spellStart"/>
      <w:r w:rsidRPr="00BC4E15" w:rsidR="003863F6">
        <w:rPr>
          <w:rFonts w:ascii="Times New Roman" w:hAnsi="Times New Roman" w:cs="Times New Roman"/>
          <w:lang w:val="de-DE"/>
        </w:rPr>
        <w:t>Minitiarisierung</w:t>
      </w:r>
      <w:proofErr w:type="spellEnd"/>
      <w:r w:rsidRPr="00BC4E15" w:rsidR="003863F6">
        <w:rPr>
          <w:rFonts w:ascii="Times New Roman" w:hAnsi="Times New Roman" w:cs="Times New Roman"/>
          <w:lang w:val="de-DE"/>
        </w:rPr>
        <w:t xml:space="preserve"> der Hardware</w:t>
      </w:r>
      <w:r w:rsidR="00392745">
        <w:rPr>
          <w:rFonts w:ascii="Times New Roman" w:hAnsi="Times New Roman" w:cs="Times New Roman"/>
          <w:lang w:val="de-DE"/>
        </w:rPr>
        <w:t xml:space="preserve">, siehe </w:t>
      </w:r>
      <w:proofErr w:type="spellStart"/>
      <w:r w:rsidR="00392745">
        <w:rPr>
          <w:rFonts w:ascii="Times New Roman" w:hAnsi="Times New Roman" w:cs="Times New Roman"/>
          <w:lang w:val="de-DE"/>
        </w:rPr>
        <w:t>Moore’s</w:t>
      </w:r>
      <w:proofErr w:type="spellEnd"/>
      <w:r w:rsidR="00392745">
        <w:rPr>
          <w:rFonts w:ascii="Times New Roman" w:hAnsi="Times New Roman" w:cs="Times New Roman"/>
          <w:lang w:val="de-DE"/>
        </w:rPr>
        <w:t xml:space="preserve"> Law</w:t>
      </w:r>
      <w:r w:rsidRPr="00BC4E15" w:rsidR="003863F6">
        <w:rPr>
          <w:rFonts w:ascii="Times New Roman" w:hAnsi="Times New Roman" w:cs="Times New Roman"/>
          <w:lang w:val="de-DE"/>
        </w:rPr>
        <w:t>)</w:t>
      </w:r>
      <w:r w:rsidRPr="00BC4E15" w:rsidR="000173FE">
        <w:rPr>
          <w:rFonts w:ascii="Times New Roman" w:hAnsi="Times New Roman" w:cs="Times New Roman"/>
          <w:lang w:val="de-DE"/>
        </w:rPr>
        <w:t xml:space="preserve">, </w:t>
      </w:r>
      <w:proofErr w:type="gramStart"/>
      <w:r w:rsidRPr="00BC4E15" w:rsidR="000173FE">
        <w:rPr>
          <w:rFonts w:ascii="Times New Roman" w:hAnsi="Times New Roman" w:cs="Times New Roman"/>
          <w:lang w:val="de-DE"/>
        </w:rPr>
        <w:t xml:space="preserve">die neue </w:t>
      </w:r>
      <w:r w:rsidRPr="00BC4E15" w:rsidR="003863F6">
        <w:rPr>
          <w:rFonts w:ascii="Times New Roman" w:hAnsi="Times New Roman" w:cs="Times New Roman"/>
          <w:lang w:val="de-DE"/>
        </w:rPr>
        <w:t>impulsgeben</w:t>
      </w:r>
      <w:r w:rsidRPr="00BC4E15" w:rsidR="00FC5901">
        <w:rPr>
          <w:rFonts w:ascii="Times New Roman" w:hAnsi="Times New Roman" w:cs="Times New Roman"/>
          <w:lang w:val="de-DE"/>
        </w:rPr>
        <w:t>d</w:t>
      </w:r>
      <w:r w:rsidRPr="00BC4E15" w:rsidR="003863F6">
        <w:rPr>
          <w:rFonts w:ascii="Times New Roman" w:hAnsi="Times New Roman" w:cs="Times New Roman"/>
          <w:lang w:val="de-DE"/>
        </w:rPr>
        <w:t>e Innovationen</w:t>
      </w:r>
      <w:proofErr w:type="gramEnd"/>
      <w:r w:rsidRPr="00BC4E15" w:rsidR="000173FE">
        <w:rPr>
          <w:rFonts w:ascii="Times New Roman" w:hAnsi="Times New Roman" w:cs="Times New Roman"/>
          <w:lang w:val="de-DE"/>
        </w:rPr>
        <w:t xml:space="preserve">, u.a. Big Data &amp; AI, möglich machten. </w:t>
      </w:r>
      <w:r w:rsidRPr="00BC4E15" w:rsidR="004C4F63">
        <w:rPr>
          <w:rFonts w:ascii="Times New Roman" w:hAnsi="Times New Roman" w:cs="Times New Roman"/>
          <w:lang w:val="de-DE"/>
        </w:rPr>
        <w:t xml:space="preserve"> </w:t>
      </w:r>
      <w:commentRangeEnd w:id="2"/>
      <w:r w:rsidR="00A73DA0">
        <w:rPr>
          <w:rStyle w:val="Kommentarzeichen"/>
        </w:rPr>
        <w:commentReference w:id="2"/>
      </w:r>
      <w:commentRangeStart w:id="4"/>
      <w:r w:rsidRPr="00BC4E15" w:rsidR="004C4F63">
        <w:rPr>
          <w:rFonts w:ascii="Times New Roman" w:hAnsi="Times New Roman" w:cs="Times New Roman"/>
          <w:lang w:val="de-DE"/>
        </w:rPr>
        <w:t xml:space="preserve">Ein weiterer „Magiemoment“ im kollektiven Gedächtnis ist der Erstkontakt mit einem Sprachassistenten wie Siri (Apple), Cortana (Microsoft) oder dem Google </w:t>
      </w:r>
      <w:proofErr w:type="spellStart"/>
      <w:r w:rsidR="00392745">
        <w:rPr>
          <w:rFonts w:ascii="Times New Roman" w:hAnsi="Times New Roman" w:cs="Times New Roman"/>
          <w:lang w:val="de-DE"/>
        </w:rPr>
        <w:t>Assistant</w:t>
      </w:r>
      <w:proofErr w:type="spellEnd"/>
      <w:r w:rsidRPr="00BC4E15" w:rsidR="004C4F63">
        <w:rPr>
          <w:rFonts w:ascii="Times New Roman" w:hAnsi="Times New Roman" w:cs="Times New Roman"/>
          <w:lang w:val="de-DE"/>
        </w:rPr>
        <w:t>.</w:t>
      </w:r>
      <w:r w:rsidR="00E91851">
        <w:rPr>
          <w:rFonts w:ascii="Times New Roman" w:hAnsi="Times New Roman" w:cs="Times New Roman"/>
          <w:lang w:val="de-DE"/>
        </w:rPr>
        <w:t xml:space="preserve"> Hinter dieser Technologie</w:t>
      </w:r>
      <w:r w:rsidRPr="00BC4E15" w:rsidR="004C4F63">
        <w:rPr>
          <w:rFonts w:ascii="Times New Roman" w:hAnsi="Times New Roman" w:cs="Times New Roman"/>
          <w:lang w:val="de-DE"/>
        </w:rPr>
        <w:t xml:space="preserve"> verbirgt sich </w:t>
      </w:r>
      <w:r w:rsidR="00E91851">
        <w:rPr>
          <w:rFonts w:ascii="Times New Roman" w:hAnsi="Times New Roman" w:cs="Times New Roman"/>
          <w:lang w:val="de-DE"/>
        </w:rPr>
        <w:t xml:space="preserve">ein Forschungsgebiet </w:t>
      </w:r>
      <w:r w:rsidRPr="00BC4E15" w:rsidR="004C4F63">
        <w:rPr>
          <w:rFonts w:ascii="Times New Roman" w:hAnsi="Times New Roman" w:cs="Times New Roman"/>
          <w:lang w:val="de-DE"/>
        </w:rPr>
        <w:t>namens NLP („Natural Language Processing“)</w:t>
      </w:r>
      <w:r w:rsidR="00DF2750">
        <w:rPr>
          <w:rFonts w:ascii="Times New Roman" w:hAnsi="Times New Roman" w:cs="Times New Roman"/>
          <w:lang w:val="de-DE"/>
        </w:rPr>
        <w:t>.</w:t>
      </w:r>
      <w:commentRangeEnd w:id="4"/>
      <w:r w:rsidR="00BF534B">
        <w:rPr>
          <w:rStyle w:val="Kommentarzeichen"/>
        </w:rPr>
        <w:commentReference w:id="4"/>
      </w:r>
      <w:r w:rsidR="00832A20">
        <w:rPr>
          <w:rFonts w:ascii="Times New Roman" w:hAnsi="Times New Roman" w:cs="Times New Roman"/>
          <w:lang w:val="de-DE"/>
        </w:rPr>
        <w:t xml:space="preserve"> Während NLP schon seit der</w:t>
      </w:r>
      <w:r w:rsidR="00D1622D">
        <w:rPr>
          <w:rFonts w:ascii="Times New Roman" w:hAnsi="Times New Roman" w:cs="Times New Roman"/>
          <w:lang w:val="de-DE"/>
        </w:rPr>
        <w:t xml:space="preserve"> Fünfziger</w:t>
      </w:r>
      <w:r w:rsidR="00832A20">
        <w:rPr>
          <w:rFonts w:ascii="Times New Roman" w:hAnsi="Times New Roman" w:cs="Times New Roman"/>
          <w:lang w:val="de-DE"/>
        </w:rPr>
        <w:t xml:space="preserve"> Jahre </w:t>
      </w:r>
      <w:r w:rsidR="00D1622D">
        <w:rPr>
          <w:rFonts w:ascii="Times New Roman" w:hAnsi="Times New Roman" w:cs="Times New Roman"/>
          <w:lang w:val="de-DE"/>
        </w:rPr>
        <w:t>Informatiker beschäftigt, fristete es auf der Anwendungsseite ein kaum sichtbares Dasein</w:t>
      </w:r>
      <w:r w:rsidR="00DD4644">
        <w:rPr>
          <w:rFonts w:ascii="Times New Roman" w:hAnsi="Times New Roman" w:cs="Times New Roman"/>
          <w:lang w:val="de-DE"/>
        </w:rPr>
        <w:t xml:space="preserve">, da häufig Datenmengen zu groß und angewandte Modelle </w:t>
      </w:r>
      <w:r w:rsidR="000C3441">
        <w:rPr>
          <w:rFonts w:ascii="Times New Roman" w:hAnsi="Times New Roman" w:cs="Times New Roman"/>
          <w:lang w:val="de-DE"/>
        </w:rPr>
        <w:t>zumeist</w:t>
      </w:r>
      <w:r w:rsidR="00DD4644">
        <w:rPr>
          <w:rFonts w:ascii="Times New Roman" w:hAnsi="Times New Roman" w:cs="Times New Roman"/>
          <w:lang w:val="de-DE"/>
        </w:rPr>
        <w:t xml:space="preserve"> nicht ausgereift waren. Dies änderte sich Anfang der 2010er, als sich NLP zum integralen Bestandteil der </w:t>
      </w:r>
      <w:proofErr w:type="spellStart"/>
      <w:r w:rsidR="00DD4644">
        <w:rPr>
          <w:rFonts w:ascii="Times New Roman" w:hAnsi="Times New Roman" w:cs="Times New Roman"/>
          <w:lang w:val="de-DE"/>
        </w:rPr>
        <w:t>Machine</w:t>
      </w:r>
      <w:proofErr w:type="spellEnd"/>
      <w:r w:rsidR="00DD4644">
        <w:rPr>
          <w:rFonts w:ascii="Times New Roman" w:hAnsi="Times New Roman" w:cs="Times New Roman"/>
          <w:lang w:val="de-DE"/>
        </w:rPr>
        <w:t xml:space="preserve"> Learning Landschaft etablierte und eine neue Modellgeneration künstlicher neuronaler Netzwerke Anwendungen möglich machte, die zuvor unerreichbar erschienen.</w:t>
      </w:r>
    </w:p>
    <w:p w:rsidR="00147042" w:rsidP="00E43F2D" w:rsidRDefault="00147042" w14:paraId="0F74C06B" w14:textId="518CDFDF">
      <w:pPr>
        <w:rPr>
          <w:rFonts w:cstheme="minorHAnsi"/>
          <w:lang w:val="de-DE"/>
        </w:rPr>
      </w:pPr>
    </w:p>
    <w:p w:rsidR="00DD4644" w:rsidP="0061255F" w:rsidRDefault="00DD4644" w14:paraId="24754A07" w14:textId="088F42BC">
      <w:pPr>
        <w:pStyle w:val="berschrift1"/>
        <w:rPr>
          <w:lang w:val="de-DE"/>
        </w:rPr>
      </w:pPr>
      <w:r w:rsidRPr="00DD4644">
        <w:rPr>
          <w:lang w:val="de-DE"/>
        </w:rPr>
        <w:t>Was ist NLP?</w:t>
      </w:r>
    </w:p>
    <w:p w:rsidRPr="00DD4644" w:rsidR="00DD4644" w:rsidP="00E43F2D" w:rsidRDefault="00DD4644" w14:paraId="7AFFE742" w14:textId="77777777">
      <w:pPr>
        <w:rPr>
          <w:rFonts w:cstheme="minorHAnsi"/>
          <w:b/>
          <w:bCs/>
          <w:lang w:val="de-DE"/>
        </w:rPr>
      </w:pPr>
    </w:p>
    <w:p w:rsidR="00B22540" w:rsidP="00B22540" w:rsidRDefault="009A79BF" w14:paraId="106FE27D" w14:textId="1BCB4B88">
      <w:pPr>
        <w:rPr>
          <w:rFonts w:ascii="Times New Roman" w:hAnsi="Times New Roman" w:eastAsia="Times New Roman" w:cs="Times New Roman"/>
          <w:lang w:eastAsia="en-GB"/>
        </w:rPr>
      </w:pPr>
      <w:commentRangeStart w:id="5"/>
      <w:r>
        <w:rPr>
          <w:rFonts w:ascii="Times New Roman" w:hAnsi="Times New Roman" w:eastAsia="Times New Roman" w:cs="Times New Roman"/>
          <w:lang w:val="de-DE" w:eastAsia="en-GB"/>
        </w:rPr>
        <w:t>Hierbei versteht man u</w:t>
      </w:r>
      <w:r w:rsidRPr="00B22540" w:rsidR="00B22540">
        <w:rPr>
          <w:rFonts w:ascii="Times New Roman" w:hAnsi="Times New Roman" w:eastAsia="Times New Roman" w:cs="Times New Roman"/>
          <w:lang w:eastAsia="en-GB"/>
        </w:rPr>
        <w:t>nter "</w:t>
      </w:r>
      <w:r w:rsidR="00B22540">
        <w:rPr>
          <w:rFonts w:ascii="Times New Roman" w:hAnsi="Times New Roman" w:eastAsia="Times New Roman" w:cs="Times New Roman"/>
          <w:lang w:val="de-DE" w:eastAsia="en-GB"/>
        </w:rPr>
        <w:t>Natural Language</w:t>
      </w:r>
      <w:r w:rsidRPr="00B22540" w:rsidR="00B22540">
        <w:rPr>
          <w:rFonts w:ascii="Times New Roman" w:hAnsi="Times New Roman" w:eastAsia="Times New Roman" w:cs="Times New Roman"/>
          <w:lang w:eastAsia="en-GB"/>
        </w:rPr>
        <w:t>" eine Sprache, die für die alltägliche Kommunikation von Menschen verwendet wird; Sprachen wie Englisch</w:t>
      </w:r>
      <w:r w:rsidR="00B22540">
        <w:rPr>
          <w:rFonts w:ascii="Times New Roman" w:hAnsi="Times New Roman" w:eastAsia="Times New Roman" w:cs="Times New Roman"/>
          <w:lang w:val="de-DE" w:eastAsia="en-GB"/>
        </w:rPr>
        <w:t xml:space="preserve"> und Deutsch. </w:t>
      </w:r>
      <w:r w:rsidRPr="00B22540" w:rsidR="00B22540">
        <w:rPr>
          <w:rFonts w:ascii="Times New Roman" w:hAnsi="Times New Roman" w:eastAsia="Times New Roman" w:cs="Times New Roman"/>
          <w:lang w:eastAsia="en-GB"/>
        </w:rPr>
        <w:t xml:space="preserve">Im Gegensatz zu künstlichen Sprachen </w:t>
      </w:r>
      <w:r w:rsidR="00DD4644">
        <w:rPr>
          <w:rFonts w:ascii="Times New Roman" w:hAnsi="Times New Roman" w:eastAsia="Times New Roman" w:cs="Times New Roman"/>
          <w:lang w:val="de-DE" w:eastAsia="en-GB"/>
        </w:rPr>
        <w:t xml:space="preserve">- </w:t>
      </w:r>
      <w:r w:rsidRPr="00B22540" w:rsidR="00B22540">
        <w:rPr>
          <w:rFonts w:ascii="Times New Roman" w:hAnsi="Times New Roman" w:eastAsia="Times New Roman" w:cs="Times New Roman"/>
          <w:lang w:eastAsia="en-GB"/>
        </w:rPr>
        <w:t xml:space="preserve">wie Programmiersprachen und mathematischen Notationen </w:t>
      </w:r>
      <w:r w:rsidR="00DD4644">
        <w:rPr>
          <w:rFonts w:ascii="Times New Roman" w:hAnsi="Times New Roman" w:eastAsia="Times New Roman" w:cs="Times New Roman"/>
          <w:lang w:val="de-DE" w:eastAsia="en-GB"/>
        </w:rPr>
        <w:t xml:space="preserve">- </w:t>
      </w:r>
      <w:r w:rsidR="00B22540">
        <w:rPr>
          <w:rFonts w:ascii="Times New Roman" w:hAnsi="Times New Roman" w:eastAsia="Times New Roman" w:cs="Times New Roman"/>
          <w:lang w:val="de-DE" w:eastAsia="en-GB"/>
        </w:rPr>
        <w:t xml:space="preserve">entwickeln sich </w:t>
      </w:r>
      <w:r w:rsidRPr="00B22540" w:rsidR="00B22540">
        <w:rPr>
          <w:rFonts w:ascii="Times New Roman" w:hAnsi="Times New Roman" w:eastAsia="Times New Roman" w:cs="Times New Roman"/>
          <w:lang w:eastAsia="en-GB"/>
        </w:rPr>
        <w:t xml:space="preserve">natürliche Sprachen im Laufe </w:t>
      </w:r>
      <w:r w:rsidR="00B22540">
        <w:rPr>
          <w:rFonts w:ascii="Times New Roman" w:hAnsi="Times New Roman" w:eastAsia="Times New Roman" w:cs="Times New Roman"/>
          <w:lang w:val="de-DE" w:eastAsia="en-GB"/>
        </w:rPr>
        <w:t>der Zeit weiter</w:t>
      </w:r>
      <w:r w:rsidRPr="00B22540" w:rsidR="00B22540">
        <w:rPr>
          <w:rFonts w:ascii="Times New Roman" w:hAnsi="Times New Roman" w:eastAsia="Times New Roman" w:cs="Times New Roman"/>
          <w:lang w:eastAsia="en-GB"/>
        </w:rPr>
        <w:t xml:space="preserve"> und lassen sich nur schwer mit expliziten Regeln </w:t>
      </w:r>
      <w:r w:rsidR="00392745">
        <w:rPr>
          <w:rFonts w:ascii="Times New Roman" w:hAnsi="Times New Roman" w:eastAsia="Times New Roman" w:cs="Times New Roman"/>
          <w:lang w:val="de-DE" w:eastAsia="en-GB"/>
        </w:rPr>
        <w:t>erfassen</w:t>
      </w:r>
      <w:r w:rsidRPr="00B22540" w:rsidR="00B22540">
        <w:rPr>
          <w:rFonts w:ascii="Times New Roman" w:hAnsi="Times New Roman" w:eastAsia="Times New Roman" w:cs="Times New Roman"/>
          <w:lang w:eastAsia="en-GB"/>
        </w:rPr>
        <w:t xml:space="preserve">. </w:t>
      </w:r>
      <w:commentRangeEnd w:id="5"/>
      <w:r w:rsidR="00BA4AE7">
        <w:rPr>
          <w:rStyle w:val="Kommentarzeichen"/>
        </w:rPr>
        <w:commentReference w:id="5"/>
      </w:r>
    </w:p>
    <w:p w:rsidR="00F744C6" w:rsidP="00B22540" w:rsidRDefault="00F744C6" w14:paraId="4B4EA0F3" w14:textId="77777777">
      <w:pPr>
        <w:rPr>
          <w:rFonts w:ascii="Times New Roman" w:hAnsi="Times New Roman" w:eastAsia="Times New Roman" w:cs="Times New Roman"/>
          <w:lang w:eastAsia="en-GB"/>
        </w:rPr>
      </w:pPr>
    </w:p>
    <w:p w:rsidRPr="00F744C6" w:rsidR="00B22540" w:rsidP="00B22540" w:rsidRDefault="00B22540" w14:paraId="6179E2B1" w14:textId="1EBAFD2A">
      <w:pPr>
        <w:rPr>
          <w:rFonts w:ascii="Times New Roman" w:hAnsi="Times New Roman" w:eastAsia="Times New Roman" w:cs="Times New Roman"/>
          <w:b/>
          <w:bCs/>
          <w:lang w:eastAsia="en-GB"/>
        </w:rPr>
      </w:pPr>
      <w:r w:rsidRPr="00F744C6">
        <w:rPr>
          <w:rFonts w:ascii="Times New Roman" w:hAnsi="Times New Roman" w:eastAsia="Times New Roman" w:cs="Times New Roman"/>
          <w:b/>
          <w:bCs/>
          <w:lang w:val="de-DE" w:eastAsia="en-GB"/>
        </w:rPr>
        <w:t xml:space="preserve">NLP bezeichnet </w:t>
      </w:r>
      <w:r w:rsidR="00392745">
        <w:rPr>
          <w:rFonts w:ascii="Times New Roman" w:hAnsi="Times New Roman" w:eastAsia="Times New Roman" w:cs="Times New Roman"/>
          <w:b/>
          <w:bCs/>
          <w:lang w:val="de-DE" w:eastAsia="en-GB"/>
        </w:rPr>
        <w:t>das Forschungsgebiet</w:t>
      </w:r>
      <w:r w:rsidRPr="00F744C6">
        <w:rPr>
          <w:rFonts w:ascii="Times New Roman" w:hAnsi="Times New Roman" w:eastAsia="Times New Roman" w:cs="Times New Roman"/>
          <w:b/>
          <w:bCs/>
          <w:lang w:val="de-DE" w:eastAsia="en-GB"/>
        </w:rPr>
        <w:t xml:space="preserve">, das sich mit der Nutzbarmachung </w:t>
      </w:r>
      <w:r w:rsidRPr="00F744C6">
        <w:rPr>
          <w:rFonts w:ascii="Times New Roman" w:hAnsi="Times New Roman" w:eastAsia="Times New Roman" w:cs="Times New Roman"/>
          <w:b/>
          <w:bCs/>
          <w:lang w:eastAsia="en-GB"/>
        </w:rPr>
        <w:t>natürlicher Sprache</w:t>
      </w:r>
      <w:r w:rsidRPr="00F744C6">
        <w:rPr>
          <w:rFonts w:ascii="Times New Roman" w:hAnsi="Times New Roman" w:eastAsia="Times New Roman" w:cs="Times New Roman"/>
          <w:b/>
          <w:bCs/>
          <w:lang w:val="de-DE" w:eastAsia="en-GB"/>
        </w:rPr>
        <w:t xml:space="preserve"> durch Computermanipulation beschäftigt.</w:t>
      </w:r>
    </w:p>
    <w:p w:rsidR="00B22540" w:rsidP="00B22540" w:rsidRDefault="00B22540" w14:paraId="7509B347" w14:textId="77777777">
      <w:pPr>
        <w:rPr>
          <w:rFonts w:ascii="Times New Roman" w:hAnsi="Times New Roman" w:eastAsia="Times New Roman" w:cs="Times New Roman"/>
          <w:lang w:eastAsia="en-GB"/>
        </w:rPr>
      </w:pPr>
    </w:p>
    <w:p w:rsidR="00256236" w:rsidDel="00575985" w:rsidP="00B22540" w:rsidRDefault="00DD4644" w14:paraId="7445AEA4" w14:textId="1D44FE6D">
      <w:pPr>
        <w:rPr>
          <w:del w:author="Fabian Müller | STATWORX" w:date="2020-10-07T14:05:00Z" w:id="6"/>
          <w:rFonts w:ascii="Times New Roman" w:hAnsi="Times New Roman" w:eastAsia="Times New Roman" w:cs="Times New Roman"/>
          <w:lang w:val="de-DE" w:eastAsia="en-GB"/>
        </w:rPr>
      </w:pPr>
      <w:r>
        <w:rPr>
          <w:rFonts w:ascii="Times New Roman" w:hAnsi="Times New Roman" w:eastAsia="Times New Roman" w:cs="Times New Roman"/>
          <w:lang w:val="de-DE" w:eastAsia="en-GB"/>
        </w:rPr>
        <w:t xml:space="preserve">Der Anwendungsbereich von NLP ist breit gefächert: So reicht </w:t>
      </w:r>
      <w:r w:rsidR="009970E3">
        <w:rPr>
          <w:rFonts w:ascii="Times New Roman" w:hAnsi="Times New Roman" w:eastAsia="Times New Roman" w:cs="Times New Roman"/>
          <w:lang w:val="de-DE" w:eastAsia="en-GB"/>
        </w:rPr>
        <w:t>er</w:t>
      </w:r>
      <w:r>
        <w:rPr>
          <w:rFonts w:ascii="Times New Roman" w:hAnsi="Times New Roman" w:eastAsia="Times New Roman" w:cs="Times New Roman"/>
          <w:lang w:val="de-DE" w:eastAsia="en-GB"/>
        </w:rPr>
        <w:t xml:space="preserve"> zum Beispiel</w:t>
      </w:r>
      <w:r w:rsidR="00F744C6">
        <w:rPr>
          <w:rFonts w:ascii="Times New Roman" w:hAnsi="Times New Roman" w:eastAsia="Times New Roman" w:cs="Times New Roman"/>
          <w:lang w:val="de-DE" w:eastAsia="en-GB"/>
        </w:rPr>
        <w:t xml:space="preserve"> </w:t>
      </w:r>
      <w:r>
        <w:rPr>
          <w:rFonts w:ascii="Times New Roman" w:hAnsi="Times New Roman" w:eastAsia="Times New Roman" w:cs="Times New Roman"/>
          <w:lang w:val="de-DE" w:eastAsia="en-GB"/>
        </w:rPr>
        <w:t>vom</w:t>
      </w:r>
      <w:r w:rsidR="00F744C6">
        <w:rPr>
          <w:rFonts w:ascii="Times New Roman" w:hAnsi="Times New Roman" w:eastAsia="Times New Roman" w:cs="Times New Roman"/>
          <w:lang w:val="de-DE" w:eastAsia="en-GB"/>
        </w:rPr>
        <w:t xml:space="preserve"> einfache</w:t>
      </w:r>
      <w:r>
        <w:rPr>
          <w:rFonts w:ascii="Times New Roman" w:hAnsi="Times New Roman" w:eastAsia="Times New Roman" w:cs="Times New Roman"/>
          <w:lang w:val="de-DE" w:eastAsia="en-GB"/>
        </w:rPr>
        <w:t>n</w:t>
      </w:r>
      <w:r w:rsidRPr="00B22540" w:rsidR="00B22540">
        <w:rPr>
          <w:rFonts w:ascii="Times New Roman" w:hAnsi="Times New Roman" w:eastAsia="Times New Roman" w:cs="Times New Roman"/>
          <w:lang w:eastAsia="en-GB"/>
        </w:rPr>
        <w:t xml:space="preserve"> Zählen von Worthäufigkeiten, um verschiedene Schriftstile zu vergleichen</w:t>
      </w:r>
      <w:r w:rsidR="009970E3">
        <w:rPr>
          <w:rFonts w:ascii="Times New Roman" w:hAnsi="Times New Roman" w:eastAsia="Times New Roman" w:cs="Times New Roman"/>
          <w:lang w:val="de-DE" w:eastAsia="en-GB"/>
        </w:rPr>
        <w:t xml:space="preserve"> bis </w:t>
      </w:r>
      <w:r>
        <w:rPr>
          <w:rFonts w:ascii="Times New Roman" w:hAnsi="Times New Roman" w:eastAsia="Times New Roman" w:cs="Times New Roman"/>
          <w:lang w:val="de-DE" w:eastAsia="en-GB"/>
        </w:rPr>
        <w:t>hin zu</w:t>
      </w:r>
      <w:r w:rsidR="005D0608">
        <w:rPr>
          <w:rFonts w:ascii="Times New Roman" w:hAnsi="Times New Roman" w:eastAsia="Times New Roman" w:cs="Times New Roman"/>
          <w:lang w:val="de-DE" w:eastAsia="en-GB"/>
        </w:rPr>
        <w:t xml:space="preserve"> </w:t>
      </w:r>
      <w:r w:rsidR="00256236">
        <w:rPr>
          <w:rFonts w:ascii="Times New Roman" w:hAnsi="Times New Roman" w:eastAsia="Times New Roman" w:cs="Times New Roman"/>
          <w:lang w:val="de-DE" w:eastAsia="en-GB"/>
        </w:rPr>
        <w:t>komplexe</w:t>
      </w:r>
      <w:r>
        <w:rPr>
          <w:rFonts w:ascii="Times New Roman" w:hAnsi="Times New Roman" w:eastAsia="Times New Roman" w:cs="Times New Roman"/>
          <w:lang w:val="de-DE" w:eastAsia="en-GB"/>
        </w:rPr>
        <w:t>n</w:t>
      </w:r>
      <w:r w:rsidR="00256236">
        <w:rPr>
          <w:rFonts w:ascii="Times New Roman" w:hAnsi="Times New Roman" w:eastAsia="Times New Roman" w:cs="Times New Roman"/>
          <w:lang w:val="de-DE" w:eastAsia="en-GB"/>
        </w:rPr>
        <w:t xml:space="preserve"> Algorithmen, die </w:t>
      </w:r>
      <w:r>
        <w:rPr>
          <w:rFonts w:ascii="Times New Roman" w:hAnsi="Times New Roman" w:eastAsia="Times New Roman" w:cs="Times New Roman"/>
          <w:lang w:val="de-DE" w:eastAsia="en-GB"/>
        </w:rPr>
        <w:t>als</w:t>
      </w:r>
      <w:r w:rsidR="00256236">
        <w:rPr>
          <w:rFonts w:ascii="Times New Roman" w:hAnsi="Times New Roman" w:eastAsia="Times New Roman" w:cs="Times New Roman"/>
          <w:lang w:val="de-DE" w:eastAsia="en-GB"/>
        </w:rPr>
        <w:t xml:space="preserve"> Ziel das komplette</w:t>
      </w:r>
      <w:ins w:author="Fabian Müller | STATWORX" w:date="2020-10-07T14:05:00Z" w:id="7">
        <w:r w:rsidR="00575985">
          <w:rPr>
            <w:rFonts w:ascii="Times New Roman" w:hAnsi="Times New Roman" w:eastAsia="Times New Roman" w:cs="Times New Roman"/>
            <w:lang w:val="de-DE" w:eastAsia="en-GB"/>
          </w:rPr>
          <w:t xml:space="preserve"> </w:t>
        </w:r>
      </w:ins>
    </w:p>
    <w:p w:rsidR="00B22540" w:rsidP="00B22540" w:rsidRDefault="005D0608" w14:paraId="7ED7DD98" w14:textId="4726EB44">
      <w:pPr>
        <w:rPr>
          <w:rFonts w:ascii="Times New Roman" w:hAnsi="Times New Roman" w:eastAsia="Times New Roman" w:cs="Times New Roman"/>
          <w:lang w:eastAsia="en-GB"/>
        </w:rPr>
      </w:pPr>
      <w:r>
        <w:rPr>
          <w:rFonts w:ascii="Times New Roman" w:hAnsi="Times New Roman" w:eastAsia="Times New Roman" w:cs="Times New Roman"/>
          <w:lang w:val="de-DE" w:eastAsia="en-GB"/>
        </w:rPr>
        <w:t xml:space="preserve">semantische </w:t>
      </w:r>
      <w:r w:rsidRPr="00B22540" w:rsidR="00B22540">
        <w:rPr>
          <w:rFonts w:ascii="Times New Roman" w:hAnsi="Times New Roman" w:eastAsia="Times New Roman" w:cs="Times New Roman"/>
          <w:lang w:eastAsia="en-GB"/>
        </w:rPr>
        <w:t xml:space="preserve">"Verstehen" </w:t>
      </w:r>
      <w:r>
        <w:rPr>
          <w:rFonts w:ascii="Times New Roman" w:hAnsi="Times New Roman" w:eastAsia="Times New Roman" w:cs="Times New Roman"/>
          <w:lang w:val="de-DE" w:eastAsia="en-GB"/>
        </w:rPr>
        <w:t>natürlicher Sprache</w:t>
      </w:r>
      <w:r w:rsidR="00256236">
        <w:rPr>
          <w:rFonts w:ascii="Times New Roman" w:hAnsi="Times New Roman" w:eastAsia="Times New Roman" w:cs="Times New Roman"/>
          <w:lang w:val="de-DE" w:eastAsia="en-GB"/>
        </w:rPr>
        <w:t xml:space="preserve"> haben</w:t>
      </w:r>
      <w:r w:rsidRPr="00B22540" w:rsidR="00B22540">
        <w:rPr>
          <w:rFonts w:ascii="Times New Roman" w:hAnsi="Times New Roman" w:eastAsia="Times New Roman" w:cs="Times New Roman"/>
          <w:lang w:eastAsia="en-GB"/>
        </w:rPr>
        <w:t xml:space="preserve">. </w:t>
      </w:r>
      <w:commentRangeStart w:id="8"/>
      <w:r w:rsidRPr="00B22540" w:rsidR="00B22540">
        <w:rPr>
          <w:rFonts w:ascii="Times New Roman" w:hAnsi="Times New Roman" w:eastAsia="Times New Roman" w:cs="Times New Roman"/>
          <w:lang w:eastAsia="en-GB"/>
        </w:rPr>
        <w:t xml:space="preserve">Technologien, die auf NLP basieren, </w:t>
      </w:r>
      <w:r w:rsidR="00392745">
        <w:rPr>
          <w:rFonts w:ascii="Times New Roman" w:hAnsi="Times New Roman" w:eastAsia="Times New Roman" w:cs="Times New Roman"/>
          <w:lang w:val="de-DE" w:eastAsia="en-GB"/>
        </w:rPr>
        <w:t>finden immer mehr Einzug in digitale Technologien des Alltags</w:t>
      </w:r>
      <w:r w:rsidR="00F744C6">
        <w:rPr>
          <w:rFonts w:ascii="Times New Roman" w:hAnsi="Times New Roman" w:eastAsia="Times New Roman" w:cs="Times New Roman"/>
          <w:lang w:val="de-DE" w:eastAsia="en-GB"/>
        </w:rPr>
        <w:t xml:space="preserve">. </w:t>
      </w:r>
      <w:r w:rsidRPr="00B22540" w:rsidR="00B22540">
        <w:rPr>
          <w:rFonts w:ascii="Times New Roman" w:hAnsi="Times New Roman" w:eastAsia="Times New Roman" w:cs="Times New Roman"/>
          <w:lang w:eastAsia="en-GB"/>
        </w:rPr>
        <w:t>Beispielsweise</w:t>
      </w:r>
      <w:r w:rsidR="00F744C6">
        <w:rPr>
          <w:rFonts w:ascii="Times New Roman" w:hAnsi="Times New Roman" w:eastAsia="Times New Roman" w:cs="Times New Roman"/>
          <w:lang w:val="de-DE" w:eastAsia="en-GB"/>
        </w:rPr>
        <w:t xml:space="preserve"> haben</w:t>
      </w:r>
      <w:r w:rsidRPr="00B22540" w:rsidR="00B22540">
        <w:rPr>
          <w:rFonts w:ascii="Times New Roman" w:hAnsi="Times New Roman" w:eastAsia="Times New Roman" w:cs="Times New Roman"/>
          <w:lang w:eastAsia="en-GB"/>
        </w:rPr>
        <w:t xml:space="preserve"> </w:t>
      </w:r>
      <w:r w:rsidR="00F744C6">
        <w:rPr>
          <w:rFonts w:ascii="Times New Roman" w:hAnsi="Times New Roman" w:eastAsia="Times New Roman" w:cs="Times New Roman"/>
          <w:lang w:val="de-DE" w:eastAsia="en-GB"/>
        </w:rPr>
        <w:t>Smartphones</w:t>
      </w:r>
      <w:r w:rsidRPr="00B22540" w:rsidR="00B22540">
        <w:rPr>
          <w:rFonts w:ascii="Times New Roman" w:hAnsi="Times New Roman" w:eastAsia="Times New Roman" w:cs="Times New Roman"/>
          <w:lang w:eastAsia="en-GB"/>
        </w:rPr>
        <w:t xml:space="preserve"> </w:t>
      </w:r>
      <w:r w:rsidR="00F744C6">
        <w:rPr>
          <w:rFonts w:ascii="Times New Roman" w:hAnsi="Times New Roman" w:eastAsia="Times New Roman" w:cs="Times New Roman"/>
          <w:lang w:val="de-DE" w:eastAsia="en-GB"/>
        </w:rPr>
        <w:t>eine</w:t>
      </w:r>
      <w:r w:rsidRPr="00B22540" w:rsidR="00B22540">
        <w:rPr>
          <w:rFonts w:ascii="Times New Roman" w:hAnsi="Times New Roman" w:eastAsia="Times New Roman" w:cs="Times New Roman"/>
          <w:lang w:eastAsia="en-GB"/>
        </w:rPr>
        <w:t xml:space="preserve"> prädiktive Text</w:t>
      </w:r>
      <w:proofErr w:type="spellStart"/>
      <w:r w:rsidR="00F744C6">
        <w:rPr>
          <w:rFonts w:ascii="Times New Roman" w:hAnsi="Times New Roman" w:eastAsia="Times New Roman" w:cs="Times New Roman"/>
          <w:lang w:val="de-DE" w:eastAsia="en-GB"/>
        </w:rPr>
        <w:t>erkennung</w:t>
      </w:r>
      <w:proofErr w:type="spellEnd"/>
      <w:r w:rsidR="00F744C6">
        <w:rPr>
          <w:rFonts w:ascii="Times New Roman" w:hAnsi="Times New Roman" w:eastAsia="Times New Roman" w:cs="Times New Roman"/>
          <w:lang w:val="de-DE" w:eastAsia="en-GB"/>
        </w:rPr>
        <w:t>, die das Tippen deutlich komfortabler macht,</w:t>
      </w:r>
      <w:r w:rsidRPr="00B22540" w:rsidR="00B22540">
        <w:rPr>
          <w:rFonts w:ascii="Times New Roman" w:hAnsi="Times New Roman" w:eastAsia="Times New Roman" w:cs="Times New Roman"/>
          <w:lang w:eastAsia="en-GB"/>
        </w:rPr>
        <w:t xml:space="preserve"> Web-Suchmaschinen ermöglichen den Zugang zu Informationen, die in unstrukturiertem Text eingeschlossen sind</w:t>
      </w:r>
      <w:r w:rsidR="003B5BFF">
        <w:rPr>
          <w:rFonts w:ascii="Times New Roman" w:hAnsi="Times New Roman" w:eastAsia="Times New Roman" w:cs="Times New Roman"/>
          <w:lang w:val="de-DE" w:eastAsia="en-GB"/>
        </w:rPr>
        <w:t xml:space="preserve"> und </w:t>
      </w:r>
      <w:r w:rsidRPr="00B22540" w:rsidR="00B22540">
        <w:rPr>
          <w:rFonts w:ascii="Times New Roman" w:hAnsi="Times New Roman" w:eastAsia="Times New Roman" w:cs="Times New Roman"/>
          <w:lang w:eastAsia="en-GB"/>
        </w:rPr>
        <w:t xml:space="preserve">maschinelle Übersetzung ermöglicht es, in Chinesisch </w:t>
      </w:r>
      <w:r w:rsidRPr="00DD74EB" w:rsidR="00B22540">
        <w:rPr>
          <w:rFonts w:ascii="Times New Roman" w:hAnsi="Times New Roman" w:eastAsia="Times New Roman" w:cs="Times New Roman"/>
          <w:lang w:eastAsia="en-GB"/>
        </w:rPr>
        <w:t>geschriebene</w:t>
      </w:r>
      <w:r w:rsidRPr="00B22540" w:rsidR="00B22540">
        <w:rPr>
          <w:rFonts w:ascii="Times New Roman" w:hAnsi="Times New Roman" w:eastAsia="Times New Roman" w:cs="Times New Roman"/>
          <w:lang w:eastAsia="en-GB"/>
        </w:rPr>
        <w:t xml:space="preserve"> Texte abzurufen und auf </w:t>
      </w:r>
      <w:r w:rsidR="00F744C6">
        <w:rPr>
          <w:rFonts w:ascii="Times New Roman" w:hAnsi="Times New Roman" w:eastAsia="Times New Roman" w:cs="Times New Roman"/>
          <w:lang w:val="de-DE" w:eastAsia="en-GB"/>
        </w:rPr>
        <w:t>Französisch</w:t>
      </w:r>
      <w:r w:rsidRPr="00B22540" w:rsidR="00B22540">
        <w:rPr>
          <w:rFonts w:ascii="Times New Roman" w:hAnsi="Times New Roman" w:eastAsia="Times New Roman" w:cs="Times New Roman"/>
          <w:lang w:eastAsia="en-GB"/>
        </w:rPr>
        <w:t xml:space="preserve"> zu lesen.</w:t>
      </w:r>
      <w:commentRangeEnd w:id="8"/>
      <w:r w:rsidR="00575985">
        <w:rPr>
          <w:rStyle w:val="Kommentarzeichen"/>
        </w:rPr>
        <w:commentReference w:id="8"/>
      </w:r>
    </w:p>
    <w:p w:rsidR="003076A5" w:rsidP="00B22540" w:rsidRDefault="003076A5" w14:paraId="2B0EC17C" w14:textId="66DEF920">
      <w:pPr>
        <w:rPr>
          <w:rFonts w:ascii="Times New Roman" w:hAnsi="Times New Roman" w:eastAsia="Times New Roman" w:cs="Times New Roman"/>
          <w:lang w:eastAsia="en-GB"/>
        </w:rPr>
      </w:pPr>
      <w:r>
        <w:rPr>
          <w:rFonts w:ascii="Times New Roman" w:hAnsi="Times New Roman" w:eastAsia="Times New Roman" w:cs="Times New Roman"/>
          <w:lang w:val="de-DE" w:eastAsia="en-GB"/>
        </w:rPr>
        <w:lastRenderedPageBreak/>
        <w:t xml:space="preserve">Man schätzt, dass der Großteil </w:t>
      </w:r>
      <w:r w:rsidR="00265ACD">
        <w:rPr>
          <w:rFonts w:ascii="Times New Roman" w:hAnsi="Times New Roman" w:eastAsia="Times New Roman" w:cs="Times New Roman"/>
          <w:lang w:val="de-DE" w:eastAsia="en-GB"/>
        </w:rPr>
        <w:t>„</w:t>
      </w:r>
      <w:r>
        <w:rPr>
          <w:rFonts w:ascii="Times New Roman" w:hAnsi="Times New Roman" w:eastAsia="Times New Roman" w:cs="Times New Roman"/>
          <w:lang w:val="de-DE" w:eastAsia="en-GB"/>
        </w:rPr>
        <w:t>relevanter Information</w:t>
      </w:r>
      <w:r w:rsidR="00265ACD">
        <w:rPr>
          <w:rFonts w:ascii="Times New Roman" w:hAnsi="Times New Roman" w:eastAsia="Times New Roman" w:cs="Times New Roman"/>
          <w:lang w:val="de-DE" w:eastAsia="en-GB"/>
        </w:rPr>
        <w:t>“</w:t>
      </w:r>
      <w:r>
        <w:rPr>
          <w:rFonts w:ascii="Times New Roman" w:hAnsi="Times New Roman" w:eastAsia="Times New Roman" w:cs="Times New Roman"/>
          <w:lang w:val="de-DE" w:eastAsia="en-GB"/>
        </w:rPr>
        <w:t xml:space="preserve"> im Internet nicht in strukturierten Datenbanken in Zahlenform vorliegt, sondern in unstrukturierter, natürlicher Sprache. </w:t>
      </w:r>
    </w:p>
    <w:p w:rsidR="00E932E7" w:rsidP="00B22540" w:rsidRDefault="00265ACD" w14:paraId="17AA3F42" w14:textId="077AC801">
      <w:pPr>
        <w:rPr>
          <w:rFonts w:ascii="Times New Roman" w:hAnsi="Times New Roman" w:eastAsia="Times New Roman" w:cs="Times New Roman"/>
          <w:lang w:val="de-DE" w:eastAsia="en-GB"/>
        </w:rPr>
      </w:pPr>
      <w:r w:rsidRPr="00355DFC">
        <w:rPr>
          <w:rFonts w:ascii="Times New Roman" w:hAnsi="Times New Roman" w:eastAsia="Times New Roman" w:cs="Times New Roman"/>
          <w:i/>
          <w:iCs/>
          <w:lang w:val="de-DE" w:eastAsia="en-GB"/>
        </w:rPr>
        <w:t>Aus diesem Grund kommt von</w:t>
      </w:r>
      <w:r w:rsidRPr="00355DFC" w:rsidR="003B5BFF">
        <w:rPr>
          <w:rFonts w:ascii="Times New Roman" w:hAnsi="Times New Roman" w:eastAsia="Times New Roman" w:cs="Times New Roman"/>
          <w:i/>
          <w:iCs/>
          <w:lang w:val="de-DE" w:eastAsia="en-GB"/>
        </w:rPr>
        <w:t xml:space="preserve"> einer höheren Warte betrachtet</w:t>
      </w:r>
      <w:r w:rsidRPr="00355DFC">
        <w:rPr>
          <w:rFonts w:ascii="Times New Roman" w:hAnsi="Times New Roman" w:eastAsia="Times New Roman" w:cs="Times New Roman"/>
          <w:i/>
          <w:iCs/>
          <w:lang w:val="de-DE" w:eastAsia="en-GB"/>
        </w:rPr>
        <w:t xml:space="preserve"> </w:t>
      </w:r>
      <w:r w:rsidRPr="00355DFC" w:rsidR="003B5BFF">
        <w:rPr>
          <w:rFonts w:ascii="Times New Roman" w:hAnsi="Times New Roman" w:eastAsia="Times New Roman" w:cs="Times New Roman"/>
          <w:i/>
          <w:iCs/>
          <w:lang w:val="de-DE" w:eastAsia="en-GB"/>
        </w:rPr>
        <w:t xml:space="preserve">dem Gebiet NLP unter anderen Forschungsbereichen im Bereich Big Data &amp; AI (z.B. </w:t>
      </w:r>
      <w:r w:rsidRPr="00DD74EB" w:rsidR="003B5BFF">
        <w:rPr>
          <w:rFonts w:ascii="Times New Roman" w:hAnsi="Times New Roman" w:eastAsia="Times New Roman" w:cs="Times New Roman"/>
          <w:i/>
          <w:iCs/>
          <w:lang w:val="de-DE" w:eastAsia="en-GB"/>
        </w:rPr>
        <w:t>Bilderkennung</w:t>
      </w:r>
      <w:r w:rsidRPr="00355DFC" w:rsidR="003B5BFF">
        <w:rPr>
          <w:rFonts w:ascii="Times New Roman" w:hAnsi="Times New Roman" w:eastAsia="Times New Roman" w:cs="Times New Roman"/>
          <w:i/>
          <w:iCs/>
          <w:lang w:val="de-DE" w:eastAsia="en-GB"/>
        </w:rPr>
        <w:t xml:space="preserve">, </w:t>
      </w:r>
      <w:proofErr w:type="spellStart"/>
      <w:r w:rsidRPr="00355DFC" w:rsidR="003B5BFF">
        <w:rPr>
          <w:rFonts w:ascii="Times New Roman" w:hAnsi="Times New Roman" w:eastAsia="Times New Roman" w:cs="Times New Roman"/>
          <w:i/>
          <w:iCs/>
          <w:lang w:val="de-DE" w:eastAsia="en-GB"/>
        </w:rPr>
        <w:t>For</w:t>
      </w:r>
      <w:r w:rsidRPr="00355DFC" w:rsidR="003076A5">
        <w:rPr>
          <w:rFonts w:ascii="Times New Roman" w:hAnsi="Times New Roman" w:eastAsia="Times New Roman" w:cs="Times New Roman"/>
          <w:i/>
          <w:iCs/>
          <w:lang w:val="de-DE" w:eastAsia="en-GB"/>
        </w:rPr>
        <w:t>e</w:t>
      </w:r>
      <w:r w:rsidRPr="00355DFC" w:rsidR="003B5BFF">
        <w:rPr>
          <w:rFonts w:ascii="Times New Roman" w:hAnsi="Times New Roman" w:eastAsia="Times New Roman" w:cs="Times New Roman"/>
          <w:i/>
          <w:iCs/>
          <w:lang w:val="de-DE" w:eastAsia="en-GB"/>
        </w:rPr>
        <w:t>casting</w:t>
      </w:r>
      <w:proofErr w:type="spellEnd"/>
      <w:r w:rsidRPr="00355DFC" w:rsidR="003B5BFF">
        <w:rPr>
          <w:rFonts w:ascii="Times New Roman" w:hAnsi="Times New Roman" w:eastAsia="Times New Roman" w:cs="Times New Roman"/>
          <w:i/>
          <w:iCs/>
          <w:lang w:val="de-DE" w:eastAsia="en-GB"/>
        </w:rPr>
        <w:t xml:space="preserve">, …) </w:t>
      </w:r>
      <w:r w:rsidRPr="00355DFC" w:rsidR="00355DFC">
        <w:rPr>
          <w:rFonts w:ascii="Times New Roman" w:hAnsi="Times New Roman" w:eastAsia="Times New Roman" w:cs="Times New Roman"/>
          <w:i/>
          <w:iCs/>
          <w:lang w:val="de-DE" w:eastAsia="en-GB"/>
        </w:rPr>
        <w:t>eine Schlüsselrolle zu</w:t>
      </w:r>
      <w:r w:rsidRPr="00355DFC">
        <w:rPr>
          <w:rFonts w:ascii="Times New Roman" w:hAnsi="Times New Roman" w:eastAsia="Times New Roman" w:cs="Times New Roman"/>
          <w:i/>
          <w:iCs/>
          <w:lang w:val="de-DE" w:eastAsia="en-GB"/>
        </w:rPr>
        <w:t xml:space="preserve">: </w:t>
      </w:r>
      <w:r w:rsidR="007203B7">
        <w:rPr>
          <w:rFonts w:ascii="Times New Roman" w:hAnsi="Times New Roman" w:eastAsia="Times New Roman" w:cs="Times New Roman"/>
          <w:i/>
          <w:iCs/>
          <w:lang w:val="de-DE" w:eastAsia="en-GB"/>
        </w:rPr>
        <w:t xml:space="preserve">Mithilfe von NLP </w:t>
      </w:r>
      <w:r w:rsidRPr="00355DFC">
        <w:rPr>
          <w:rFonts w:ascii="Times New Roman" w:hAnsi="Times New Roman" w:eastAsia="Times New Roman" w:cs="Times New Roman"/>
          <w:i/>
          <w:iCs/>
          <w:lang w:val="de-DE" w:eastAsia="en-GB"/>
        </w:rPr>
        <w:t xml:space="preserve"> wird</w:t>
      </w:r>
      <w:r w:rsidRPr="00355DFC" w:rsidR="003076A5">
        <w:rPr>
          <w:rFonts w:ascii="Times New Roman" w:hAnsi="Times New Roman" w:eastAsia="Times New Roman" w:cs="Times New Roman"/>
          <w:i/>
          <w:iCs/>
          <w:lang w:val="de-DE" w:eastAsia="en-GB"/>
        </w:rPr>
        <w:t xml:space="preserve"> in Zukunft die Menge nutzbarer Daten dramatisch </w:t>
      </w:r>
      <w:r w:rsidR="007203B7">
        <w:rPr>
          <w:rFonts w:ascii="Times New Roman" w:hAnsi="Times New Roman" w:eastAsia="Times New Roman" w:cs="Times New Roman"/>
          <w:i/>
          <w:iCs/>
          <w:lang w:val="de-DE" w:eastAsia="en-GB"/>
        </w:rPr>
        <w:t>steigen</w:t>
      </w:r>
      <w:r w:rsidRPr="00355DFC" w:rsidR="003076A5">
        <w:rPr>
          <w:rFonts w:ascii="Times New Roman" w:hAnsi="Times New Roman" w:eastAsia="Times New Roman" w:cs="Times New Roman"/>
          <w:i/>
          <w:iCs/>
          <w:lang w:val="de-DE" w:eastAsia="en-GB"/>
        </w:rPr>
        <w:t xml:space="preserve">. Dies ist entscheidend für sämtliche andere Big Data Technologien, da diese </w:t>
      </w:r>
      <w:r w:rsidR="00256236">
        <w:rPr>
          <w:rFonts w:ascii="Times New Roman" w:hAnsi="Times New Roman" w:eastAsia="Times New Roman" w:cs="Times New Roman"/>
          <w:i/>
          <w:iCs/>
          <w:lang w:val="de-DE" w:eastAsia="en-GB"/>
        </w:rPr>
        <w:t>derart</w:t>
      </w:r>
      <w:r w:rsidRPr="00355DFC" w:rsidR="003076A5">
        <w:rPr>
          <w:rFonts w:ascii="Times New Roman" w:hAnsi="Times New Roman" w:eastAsia="Times New Roman" w:cs="Times New Roman"/>
          <w:i/>
          <w:iCs/>
          <w:lang w:val="de-DE" w:eastAsia="en-GB"/>
        </w:rPr>
        <w:t xml:space="preserve"> </w:t>
      </w:r>
      <w:proofErr w:type="spellStart"/>
      <w:r w:rsidRPr="00355DFC" w:rsidR="003076A5">
        <w:rPr>
          <w:rFonts w:ascii="Times New Roman" w:hAnsi="Times New Roman" w:eastAsia="Times New Roman" w:cs="Times New Roman"/>
          <w:i/>
          <w:iCs/>
          <w:lang w:val="de-DE" w:eastAsia="en-GB"/>
        </w:rPr>
        <w:t>designed</w:t>
      </w:r>
      <w:proofErr w:type="spellEnd"/>
      <w:r w:rsidRPr="00355DFC" w:rsidR="003076A5">
        <w:rPr>
          <w:rFonts w:ascii="Times New Roman" w:hAnsi="Times New Roman" w:eastAsia="Times New Roman" w:cs="Times New Roman"/>
          <w:i/>
          <w:iCs/>
          <w:lang w:val="de-DE" w:eastAsia="en-GB"/>
        </w:rPr>
        <w:t xml:space="preserve"> sind, dass </w:t>
      </w:r>
      <w:r w:rsidR="0023423D">
        <w:rPr>
          <w:rFonts w:ascii="Times New Roman" w:hAnsi="Times New Roman" w:eastAsia="Times New Roman" w:cs="Times New Roman"/>
          <w:i/>
          <w:iCs/>
          <w:lang w:val="de-DE" w:eastAsia="en-GB"/>
        </w:rPr>
        <w:t>ihre Nutzbarkeit stark von der zur Verfügung stehenden Datenmenge abhängt.</w:t>
      </w:r>
    </w:p>
    <w:p w:rsidR="00355DFC" w:rsidP="00B22540" w:rsidRDefault="00355DFC" w14:paraId="198ACA99" w14:textId="7C8B0899">
      <w:pPr>
        <w:rPr>
          <w:rFonts w:ascii="Times New Roman" w:hAnsi="Times New Roman" w:eastAsia="Times New Roman" w:cs="Times New Roman"/>
          <w:lang w:val="de-DE" w:eastAsia="en-GB"/>
        </w:rPr>
      </w:pPr>
    </w:p>
    <w:p w:rsidR="00DD74EB" w:rsidP="00B22540" w:rsidRDefault="00355DFC" w14:paraId="39AC0ECF" w14:textId="154E5C60">
      <w:p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Abgesehen von dieser exponierten Stellung von NLP, ermöglicht</w:t>
      </w:r>
      <w:r w:rsidR="00BC4E15">
        <w:rPr>
          <w:rFonts w:ascii="Times New Roman" w:hAnsi="Times New Roman" w:eastAsia="Times New Roman" w:cs="Times New Roman"/>
          <w:lang w:val="de-DE" w:eastAsia="en-GB"/>
        </w:rPr>
        <w:t xml:space="preserve"> NLP</w:t>
      </w:r>
      <w:r>
        <w:rPr>
          <w:rFonts w:ascii="Times New Roman" w:hAnsi="Times New Roman" w:eastAsia="Times New Roman" w:cs="Times New Roman"/>
          <w:lang w:val="de-DE" w:eastAsia="en-GB"/>
        </w:rPr>
        <w:t xml:space="preserve"> </w:t>
      </w:r>
      <w:r w:rsidR="005D0608">
        <w:rPr>
          <w:rFonts w:ascii="Times New Roman" w:hAnsi="Times New Roman" w:eastAsia="Times New Roman" w:cs="Times New Roman"/>
          <w:lang w:val="de-DE" w:eastAsia="en-GB"/>
        </w:rPr>
        <w:t xml:space="preserve">es, eine Vielzahl praktischer Probleme elegant zu lösen, und schafft so Raum für </w:t>
      </w:r>
      <w:r w:rsidR="00DD74EB">
        <w:rPr>
          <w:rFonts w:ascii="Times New Roman" w:hAnsi="Times New Roman" w:eastAsia="Times New Roman" w:cs="Times New Roman"/>
          <w:lang w:val="de-DE" w:eastAsia="en-GB"/>
        </w:rPr>
        <w:t xml:space="preserve">mehr </w:t>
      </w:r>
      <w:r w:rsidR="005D0608">
        <w:rPr>
          <w:rFonts w:ascii="Times New Roman" w:hAnsi="Times New Roman" w:eastAsia="Times New Roman" w:cs="Times New Roman"/>
          <w:lang w:val="de-DE" w:eastAsia="en-GB"/>
        </w:rPr>
        <w:t>Effizienz und Innovation. Um Ihnen eine Idee davon zu geben, wozu man mit NLP heutzutage in der Lage ist, werden</w:t>
      </w:r>
      <w:r w:rsidR="009970E3">
        <w:rPr>
          <w:rFonts w:ascii="Times New Roman" w:hAnsi="Times New Roman" w:eastAsia="Times New Roman" w:cs="Times New Roman"/>
          <w:lang w:val="de-DE" w:eastAsia="en-GB"/>
        </w:rPr>
        <w:t xml:space="preserve"> Ihnen</w:t>
      </w:r>
      <w:r w:rsidR="005D0608">
        <w:rPr>
          <w:rFonts w:ascii="Times New Roman" w:hAnsi="Times New Roman" w:eastAsia="Times New Roman" w:cs="Times New Roman"/>
          <w:lang w:val="de-DE" w:eastAsia="en-GB"/>
        </w:rPr>
        <w:t xml:space="preserve"> hier fünf </w:t>
      </w:r>
      <w:r w:rsidR="0023423D">
        <w:rPr>
          <w:rFonts w:ascii="Times New Roman" w:hAnsi="Times New Roman" w:eastAsia="Times New Roman" w:cs="Times New Roman"/>
          <w:lang w:val="de-DE" w:eastAsia="en-GB"/>
        </w:rPr>
        <w:t>wichtige</w:t>
      </w:r>
      <w:r w:rsidR="005D0608">
        <w:rPr>
          <w:rFonts w:ascii="Times New Roman" w:hAnsi="Times New Roman" w:eastAsia="Times New Roman" w:cs="Times New Roman"/>
          <w:lang w:val="de-DE" w:eastAsia="en-GB"/>
        </w:rPr>
        <w:t xml:space="preserve"> Anwendungsfälle</w:t>
      </w:r>
      <w:r w:rsidR="009970E3">
        <w:rPr>
          <w:rFonts w:ascii="Times New Roman" w:hAnsi="Times New Roman" w:eastAsia="Times New Roman" w:cs="Times New Roman"/>
          <w:lang w:val="de-DE" w:eastAsia="en-GB"/>
        </w:rPr>
        <w:t xml:space="preserve"> vorgestellt.</w:t>
      </w:r>
      <w:r w:rsidR="00C547C9">
        <w:rPr>
          <w:rFonts w:ascii="Times New Roman" w:hAnsi="Times New Roman" w:eastAsia="Times New Roman" w:cs="Times New Roman"/>
          <w:lang w:val="de-DE" w:eastAsia="en-GB"/>
        </w:rPr>
        <w:t xml:space="preserve"> </w:t>
      </w:r>
      <w:r w:rsidR="00DD4644">
        <w:rPr>
          <w:rFonts w:ascii="Times New Roman" w:hAnsi="Times New Roman" w:eastAsia="Times New Roman" w:cs="Times New Roman"/>
          <w:lang w:val="de-DE" w:eastAsia="en-GB"/>
        </w:rPr>
        <w:t>Es sei bemerkt, dass viele</w:t>
      </w:r>
      <w:r w:rsidR="00C547C9">
        <w:rPr>
          <w:rFonts w:ascii="Times New Roman" w:hAnsi="Times New Roman" w:eastAsia="Times New Roman" w:cs="Times New Roman"/>
          <w:lang w:val="de-DE" w:eastAsia="en-GB"/>
        </w:rPr>
        <w:t xml:space="preserve"> dieser Anwendungen aufeinander auf</w:t>
      </w:r>
      <w:r w:rsidR="00DD4644">
        <w:rPr>
          <w:rFonts w:ascii="Times New Roman" w:hAnsi="Times New Roman" w:eastAsia="Times New Roman" w:cs="Times New Roman"/>
          <w:lang w:val="de-DE" w:eastAsia="en-GB"/>
        </w:rPr>
        <w:t>bauen</w:t>
      </w:r>
      <w:r w:rsidR="00C547C9">
        <w:rPr>
          <w:rFonts w:ascii="Times New Roman" w:hAnsi="Times New Roman" w:eastAsia="Times New Roman" w:cs="Times New Roman"/>
          <w:lang w:val="de-DE" w:eastAsia="en-GB"/>
        </w:rPr>
        <w:t>, was für NLP</w:t>
      </w:r>
      <w:r w:rsidR="009970E3">
        <w:rPr>
          <w:rFonts w:ascii="Times New Roman" w:hAnsi="Times New Roman" w:eastAsia="Times New Roman" w:cs="Times New Roman"/>
          <w:lang w:val="de-DE" w:eastAsia="en-GB"/>
        </w:rPr>
        <w:t xml:space="preserve"> </w:t>
      </w:r>
      <w:r w:rsidR="00C547C9">
        <w:rPr>
          <w:rFonts w:ascii="Times New Roman" w:hAnsi="Times New Roman" w:eastAsia="Times New Roman" w:cs="Times New Roman"/>
          <w:lang w:val="de-DE" w:eastAsia="en-GB"/>
        </w:rPr>
        <w:t>typisch ist.</w:t>
      </w:r>
    </w:p>
    <w:p w:rsidR="00C547C9" w:rsidP="00B22540" w:rsidRDefault="00C547C9" w14:paraId="799EAA40" w14:textId="56F662D1">
      <w:pPr>
        <w:rPr>
          <w:rFonts w:ascii="Times New Roman" w:hAnsi="Times New Roman" w:eastAsia="Times New Roman" w:cs="Times New Roman"/>
          <w:lang w:val="de-DE" w:eastAsia="en-GB"/>
        </w:rPr>
      </w:pPr>
    </w:p>
    <w:p w:rsidRPr="00955D8F" w:rsidR="00C547C9" w:rsidP="00955D8F" w:rsidRDefault="00C547C9" w14:paraId="29787AFE" w14:textId="6B4F873C">
      <w:pPr>
        <w:pStyle w:val="berschrift1"/>
      </w:pPr>
      <w:commentRangeStart w:id="9"/>
      <w:r w:rsidRPr="00955D8F">
        <w:t>Information Retrieval: Named Entity Recognition (NER):</w:t>
      </w:r>
      <w:commentRangeEnd w:id="9"/>
      <w:r w:rsidR="00BC21A4">
        <w:rPr>
          <w:rStyle w:val="Kommentarzeichen"/>
          <w:rFonts w:asciiTheme="minorHAnsi" w:hAnsiTheme="minorHAnsi" w:eastAsiaTheme="minorHAnsi" w:cstheme="minorBidi"/>
          <w:color w:val="auto"/>
        </w:rPr>
        <w:commentReference w:id="9"/>
      </w:r>
    </w:p>
    <w:p w:rsidRPr="006565C2" w:rsidR="003E7F51" w:rsidP="00C547C9" w:rsidRDefault="003E7F51" w14:paraId="467F3F88" w14:textId="77777777">
      <w:pPr>
        <w:rPr>
          <w:rFonts w:ascii="Times New Roman" w:hAnsi="Times New Roman" w:eastAsia="Times New Roman" w:cs="Times New Roman"/>
          <w:sz w:val="40"/>
          <w:szCs w:val="40"/>
          <w:lang w:val="en-US" w:eastAsia="en-GB"/>
        </w:rPr>
      </w:pPr>
    </w:p>
    <w:p w:rsidRPr="003E7F51" w:rsidR="003E7F51" w:rsidP="00955D8F" w:rsidRDefault="003E7F51" w14:paraId="369D6412" w14:textId="6C698F35">
      <w:pPr>
        <w:pStyle w:val="berschrift2"/>
        <w:rPr>
          <w:rFonts w:eastAsia="Times New Roman"/>
          <w:lang w:val="de-DE" w:eastAsia="en-GB"/>
        </w:rPr>
      </w:pPr>
      <w:r w:rsidRPr="003E7F51">
        <w:rPr>
          <w:rFonts w:eastAsia="Times New Roman"/>
          <w:lang w:val="de-DE" w:eastAsia="en-GB"/>
        </w:rPr>
        <w:t>Worum geht es?</w:t>
      </w:r>
    </w:p>
    <w:p w:rsidR="003E7F51" w:rsidP="00C547C9" w:rsidRDefault="003E7F51" w14:paraId="6B954194" w14:textId="77777777">
      <w:pPr>
        <w:rPr>
          <w:rFonts w:ascii="Times New Roman" w:hAnsi="Times New Roman" w:eastAsia="Times New Roman" w:cs="Times New Roman"/>
          <w:lang w:val="de-DE" w:eastAsia="en-GB"/>
        </w:rPr>
      </w:pPr>
    </w:p>
    <w:p w:rsidR="00C547C9" w:rsidP="00C547C9" w:rsidRDefault="00C547C9" w14:paraId="0E133AB1" w14:textId="2E636819">
      <w:p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Vergleichen Sie die folgenden Satzpaare:</w:t>
      </w:r>
    </w:p>
    <w:p w:rsidRPr="0083292A" w:rsidR="00C547C9" w:rsidP="00C547C9" w:rsidRDefault="00C547C9" w14:paraId="12BF58AB" w14:textId="77777777">
      <w:pPr>
        <w:rPr>
          <w:rFonts w:ascii="Times New Roman" w:hAnsi="Times New Roman" w:eastAsia="Times New Roman" w:cs="Times New Roman"/>
          <w:lang w:val="de-DE" w:eastAsia="en-GB"/>
        </w:rPr>
      </w:pPr>
    </w:p>
    <w:p w:rsidRPr="0083292A" w:rsidR="00C547C9" w:rsidP="00C547C9" w:rsidRDefault="00C547C9" w14:paraId="51B94CB8" w14:textId="3AD2AEBA">
      <w:pPr>
        <w:pStyle w:val="Listenabsatz"/>
        <w:numPr>
          <w:ilvl w:val="0"/>
          <w:numId w:val="1"/>
        </w:numPr>
        <w:rPr>
          <w:rFonts w:ascii="Times New Roman" w:hAnsi="Times New Roman" w:eastAsia="Times New Roman" w:cs="Times New Roman"/>
          <w:lang w:val="de-DE" w:eastAsia="en-GB"/>
        </w:rPr>
      </w:pPr>
      <w:r w:rsidRPr="0083292A">
        <w:rPr>
          <w:rFonts w:ascii="Times New Roman" w:hAnsi="Times New Roman" w:eastAsia="Times New Roman" w:cs="Times New Roman"/>
          <w:lang w:val="de-DE" w:eastAsia="en-GB"/>
        </w:rPr>
        <w:t xml:space="preserve">„Bert </w:t>
      </w:r>
      <w:r>
        <w:rPr>
          <w:rFonts w:ascii="Times New Roman" w:hAnsi="Times New Roman" w:eastAsia="Times New Roman" w:cs="Times New Roman"/>
          <w:lang w:val="de-DE" w:eastAsia="en-GB"/>
        </w:rPr>
        <w:t>ist super!</w:t>
      </w:r>
      <w:r w:rsidRPr="0083292A">
        <w:rPr>
          <w:rFonts w:ascii="Times New Roman" w:hAnsi="Times New Roman" w:eastAsia="Times New Roman" w:cs="Times New Roman"/>
          <w:lang w:val="de-DE" w:eastAsia="en-GB"/>
        </w:rPr>
        <w:t xml:space="preserve"> </w:t>
      </w:r>
      <w:r>
        <w:rPr>
          <w:rFonts w:ascii="Times New Roman" w:hAnsi="Times New Roman" w:eastAsia="Times New Roman" w:cs="Times New Roman"/>
          <w:lang w:val="de-DE" w:eastAsia="en-GB"/>
        </w:rPr>
        <w:t>W</w:t>
      </w:r>
      <w:r w:rsidRPr="0083292A">
        <w:rPr>
          <w:rFonts w:ascii="Times New Roman" w:hAnsi="Times New Roman" w:eastAsia="Times New Roman" w:cs="Times New Roman"/>
          <w:lang w:val="de-DE" w:eastAsia="en-GB"/>
        </w:rPr>
        <w:t xml:space="preserve">ir kennen uns schon seit </w:t>
      </w:r>
      <w:r>
        <w:rPr>
          <w:rFonts w:ascii="Times New Roman" w:hAnsi="Times New Roman" w:eastAsia="Times New Roman" w:cs="Times New Roman"/>
          <w:lang w:val="de-DE" w:eastAsia="en-GB"/>
        </w:rPr>
        <w:t>den Achtzigern</w:t>
      </w:r>
      <w:r w:rsidRPr="0083292A">
        <w:rPr>
          <w:rFonts w:ascii="Times New Roman" w:hAnsi="Times New Roman" w:eastAsia="Times New Roman" w:cs="Times New Roman"/>
          <w:lang w:val="de-DE" w:eastAsia="en-GB"/>
        </w:rPr>
        <w:t xml:space="preserve"> und gehen durch dick und dünn.“</w:t>
      </w:r>
      <w:r>
        <w:rPr>
          <w:rFonts w:ascii="Times New Roman" w:hAnsi="Times New Roman" w:eastAsia="Times New Roman" w:cs="Times New Roman"/>
          <w:lang w:val="de-DE" w:eastAsia="en-GB"/>
        </w:rPr>
        <w:t xml:space="preserve">   (Bert = </w:t>
      </w:r>
      <w:r w:rsidR="00763EB2">
        <w:rPr>
          <w:rFonts w:ascii="Times New Roman" w:hAnsi="Times New Roman" w:eastAsia="Times New Roman" w:cs="Times New Roman"/>
          <w:lang w:val="de-DE" w:eastAsia="en-GB"/>
        </w:rPr>
        <w:t>Person</w:t>
      </w:r>
      <w:r>
        <w:rPr>
          <w:rFonts w:ascii="Times New Roman" w:hAnsi="Times New Roman" w:eastAsia="Times New Roman" w:cs="Times New Roman"/>
          <w:lang w:val="de-DE" w:eastAsia="en-GB"/>
        </w:rPr>
        <w:t>)</w:t>
      </w:r>
    </w:p>
    <w:p w:rsidR="00C547C9" w:rsidP="00C547C9" w:rsidRDefault="00C547C9" w14:paraId="4CC11C50" w14:textId="77777777">
      <w:pPr>
        <w:rPr>
          <w:rFonts w:ascii="Times New Roman" w:hAnsi="Times New Roman" w:eastAsia="Times New Roman" w:cs="Times New Roman"/>
          <w:lang w:val="de-DE" w:eastAsia="en-GB"/>
        </w:rPr>
      </w:pPr>
    </w:p>
    <w:p w:rsidR="00C547C9" w:rsidP="00C547C9" w:rsidRDefault="00C547C9" w14:paraId="2768115D" w14:textId="77777777">
      <w:pPr>
        <w:pStyle w:val="Listenabsatz"/>
        <w:numPr>
          <w:ilvl w:val="0"/>
          <w:numId w:val="1"/>
        </w:numPr>
        <w:rPr>
          <w:rFonts w:ascii="Times New Roman" w:hAnsi="Times New Roman" w:eastAsia="Times New Roman" w:cs="Times New Roman"/>
          <w:lang w:val="de-DE" w:eastAsia="en-GB"/>
        </w:rPr>
      </w:pPr>
      <w:r w:rsidRPr="0083292A">
        <w:rPr>
          <w:rFonts w:ascii="Times New Roman" w:hAnsi="Times New Roman" w:eastAsia="Times New Roman" w:cs="Times New Roman"/>
          <w:lang w:val="de-DE" w:eastAsia="en-GB"/>
        </w:rPr>
        <w:t xml:space="preserve">„BERT setzt neue Maßstäbe </w:t>
      </w:r>
      <w:r>
        <w:rPr>
          <w:rFonts w:ascii="Times New Roman" w:hAnsi="Times New Roman" w:eastAsia="Times New Roman" w:cs="Times New Roman"/>
          <w:lang w:val="de-DE" w:eastAsia="en-GB"/>
        </w:rPr>
        <w:t>für</w:t>
      </w:r>
      <w:r w:rsidRPr="0083292A">
        <w:rPr>
          <w:rFonts w:ascii="Times New Roman" w:hAnsi="Times New Roman" w:eastAsia="Times New Roman" w:cs="Times New Roman"/>
          <w:lang w:val="de-DE" w:eastAsia="en-GB"/>
        </w:rPr>
        <w:t xml:space="preserve"> </w:t>
      </w:r>
      <w:r>
        <w:rPr>
          <w:rFonts w:ascii="Times New Roman" w:hAnsi="Times New Roman" w:eastAsia="Times New Roman" w:cs="Times New Roman"/>
          <w:lang w:val="de-DE" w:eastAsia="en-GB"/>
        </w:rPr>
        <w:t xml:space="preserve">eine </w:t>
      </w:r>
      <w:r w:rsidRPr="0083292A">
        <w:rPr>
          <w:rFonts w:ascii="Times New Roman" w:hAnsi="Times New Roman" w:eastAsia="Times New Roman" w:cs="Times New Roman"/>
          <w:lang w:val="de-DE" w:eastAsia="en-GB"/>
        </w:rPr>
        <w:t>Vielzahl von NLP-Tasks.</w:t>
      </w:r>
      <w:r>
        <w:rPr>
          <w:rFonts w:ascii="Times New Roman" w:hAnsi="Times New Roman" w:eastAsia="Times New Roman" w:cs="Times New Roman"/>
          <w:lang w:val="de-DE" w:eastAsia="en-GB"/>
        </w:rPr>
        <w:t xml:space="preserve"> Seine Universalität in Kombination mit seiner Performance verspricht eine flexible, erfolgreiche Anwendung. </w:t>
      </w:r>
      <w:r w:rsidRPr="0083292A">
        <w:rPr>
          <w:rFonts w:ascii="Times New Roman" w:hAnsi="Times New Roman" w:eastAsia="Times New Roman" w:cs="Times New Roman"/>
          <w:lang w:val="de-DE" w:eastAsia="en-GB"/>
        </w:rPr>
        <w:t>“</w:t>
      </w:r>
      <w:r>
        <w:rPr>
          <w:rFonts w:ascii="Times New Roman" w:hAnsi="Times New Roman" w:eastAsia="Times New Roman" w:cs="Times New Roman"/>
          <w:lang w:val="de-DE" w:eastAsia="en-GB"/>
        </w:rPr>
        <w:t xml:space="preserve">   (BERT = Sprachenmodell)</w:t>
      </w:r>
    </w:p>
    <w:p w:rsidRPr="0083292A" w:rsidR="00C547C9" w:rsidP="00C547C9" w:rsidRDefault="00C547C9" w14:paraId="5E6EF0A1" w14:textId="77777777">
      <w:pPr>
        <w:pStyle w:val="Listenabsatz"/>
        <w:rPr>
          <w:rFonts w:ascii="Times New Roman" w:hAnsi="Times New Roman" w:eastAsia="Times New Roman" w:cs="Times New Roman"/>
          <w:lang w:val="de-DE" w:eastAsia="en-GB"/>
        </w:rPr>
      </w:pPr>
    </w:p>
    <w:p w:rsidR="00C547C9" w:rsidP="00C547C9" w:rsidRDefault="00C547C9" w14:paraId="61123424" w14:textId="77777777">
      <w:pPr>
        <w:rPr>
          <w:rFonts w:ascii="Times New Roman" w:hAnsi="Times New Roman" w:eastAsia="Times New Roman" w:cs="Times New Roman"/>
          <w:lang w:val="de-DE" w:eastAsia="en-GB"/>
        </w:rPr>
      </w:pPr>
    </w:p>
    <w:p w:rsidR="00C547C9" w:rsidP="00C547C9" w:rsidRDefault="00C547C9" w14:paraId="12673940" w14:textId="77777777">
      <w:p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Für den Menschen ist vollkommen offensichtlich, dass es sich hierbei um zwei verschiedene „Berts“ handelt (auch abgesehen von Groß- und Kleinschreibung). Diese scheinbar einfache Unterscheidung ist für den Computer allerdings alles andere als trivial. Ein Entity Recognition Modell könnte die beiden Sätze wie folgt kennzeichnen:</w:t>
      </w:r>
    </w:p>
    <w:p w:rsidR="00C547C9" w:rsidP="00C547C9" w:rsidRDefault="00C547C9" w14:paraId="1D0BFC82" w14:textId="77777777">
      <w:pPr>
        <w:rPr>
          <w:rFonts w:ascii="Times New Roman" w:hAnsi="Times New Roman" w:eastAsia="Times New Roman" w:cs="Times New Roman"/>
          <w:lang w:val="de-DE" w:eastAsia="en-GB"/>
        </w:rPr>
      </w:pPr>
    </w:p>
    <w:p w:rsidR="00C547C9" w:rsidP="00C547C9" w:rsidRDefault="00C547C9" w14:paraId="6FE2B9CD" w14:textId="77777777">
      <w:pPr>
        <w:pStyle w:val="Listenabsatz"/>
        <w:numPr>
          <w:ilvl w:val="0"/>
          <w:numId w:val="2"/>
        </w:num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w:t>
      </w:r>
      <w:r w:rsidRPr="00004B46">
        <w:rPr>
          <w:rFonts w:ascii="Times New Roman" w:hAnsi="Times New Roman" w:eastAsia="Times New Roman" w:cs="Times New Roman"/>
          <w:b/>
          <w:bCs/>
          <w:lang w:val="de-DE" w:eastAsia="en-GB"/>
        </w:rPr>
        <w:t>[Bert]</w:t>
      </w:r>
      <w:r>
        <w:rPr>
          <w:rFonts w:ascii="Times New Roman" w:hAnsi="Times New Roman" w:eastAsia="Times New Roman" w:cs="Times New Roman"/>
          <w:lang w:val="de-DE" w:eastAsia="en-GB"/>
        </w:rPr>
        <w:t xml:space="preserve"> </w:t>
      </w:r>
      <w:r w:rsidRPr="00004B46">
        <w:rPr>
          <w:rFonts w:ascii="Times New Roman" w:hAnsi="Times New Roman" w:eastAsia="Times New Roman" w:cs="Times New Roman"/>
          <w:i/>
          <w:iCs/>
          <w:lang w:val="de-DE" w:eastAsia="en-GB"/>
        </w:rPr>
        <w:t>(Person)</w:t>
      </w:r>
      <w:r>
        <w:rPr>
          <w:rFonts w:ascii="Times New Roman" w:hAnsi="Times New Roman" w:eastAsia="Times New Roman" w:cs="Times New Roman"/>
          <w:lang w:val="de-DE" w:eastAsia="en-GB"/>
        </w:rPr>
        <w:t xml:space="preserve"> ist super! Wir kennen uns schon seit den [</w:t>
      </w:r>
      <w:r w:rsidRPr="00004B46">
        <w:rPr>
          <w:rFonts w:ascii="Times New Roman" w:hAnsi="Times New Roman" w:eastAsia="Times New Roman" w:cs="Times New Roman"/>
          <w:b/>
          <w:bCs/>
          <w:lang w:val="de-DE" w:eastAsia="en-GB"/>
        </w:rPr>
        <w:t>Achtzigern</w:t>
      </w:r>
      <w:r>
        <w:rPr>
          <w:rFonts w:ascii="Times New Roman" w:hAnsi="Times New Roman" w:eastAsia="Times New Roman" w:cs="Times New Roman"/>
          <w:b/>
          <w:bCs/>
          <w:lang w:val="de-DE" w:eastAsia="en-GB"/>
        </w:rPr>
        <w:t>]</w:t>
      </w:r>
      <w:r>
        <w:rPr>
          <w:rFonts w:ascii="Times New Roman" w:hAnsi="Times New Roman" w:eastAsia="Times New Roman" w:cs="Times New Roman"/>
          <w:lang w:val="de-DE" w:eastAsia="en-GB"/>
        </w:rPr>
        <w:t xml:space="preserve"> </w:t>
      </w:r>
      <w:r w:rsidRPr="00004B46">
        <w:rPr>
          <w:rFonts w:ascii="Times New Roman" w:hAnsi="Times New Roman" w:eastAsia="Times New Roman" w:cs="Times New Roman"/>
          <w:i/>
          <w:iCs/>
          <w:lang w:val="de-DE" w:eastAsia="en-GB"/>
        </w:rPr>
        <w:t>(Zeit)</w:t>
      </w:r>
      <w:r>
        <w:rPr>
          <w:rFonts w:ascii="Times New Roman" w:hAnsi="Times New Roman" w:eastAsia="Times New Roman" w:cs="Times New Roman"/>
          <w:lang w:val="de-DE" w:eastAsia="en-GB"/>
        </w:rPr>
        <w:t xml:space="preserve"> und </w:t>
      </w:r>
      <w:r w:rsidRPr="00004B46">
        <w:rPr>
          <w:rFonts w:ascii="Times New Roman" w:hAnsi="Times New Roman" w:eastAsia="Times New Roman" w:cs="Times New Roman"/>
          <w:b/>
          <w:bCs/>
          <w:lang w:val="de-DE" w:eastAsia="en-GB"/>
        </w:rPr>
        <w:t>[gehen durch dick und dünn]</w:t>
      </w:r>
      <w:r>
        <w:rPr>
          <w:rFonts w:ascii="Times New Roman" w:hAnsi="Times New Roman" w:eastAsia="Times New Roman" w:cs="Times New Roman"/>
          <w:lang w:val="de-DE" w:eastAsia="en-GB"/>
        </w:rPr>
        <w:t xml:space="preserve"> </w:t>
      </w:r>
      <w:r w:rsidRPr="00004B46">
        <w:rPr>
          <w:rFonts w:ascii="Times New Roman" w:hAnsi="Times New Roman" w:eastAsia="Times New Roman" w:cs="Times New Roman"/>
          <w:i/>
          <w:iCs/>
          <w:lang w:val="de-DE" w:eastAsia="en-GB"/>
        </w:rPr>
        <w:t>(Phrase)</w:t>
      </w:r>
      <w:r>
        <w:rPr>
          <w:rFonts w:ascii="Times New Roman" w:hAnsi="Times New Roman" w:eastAsia="Times New Roman" w:cs="Times New Roman"/>
          <w:lang w:val="de-DE" w:eastAsia="en-GB"/>
        </w:rPr>
        <w:t>.“</w:t>
      </w:r>
    </w:p>
    <w:p w:rsidR="00C547C9" w:rsidP="00C547C9" w:rsidRDefault="00C547C9" w14:paraId="67FEDE9D" w14:textId="77777777">
      <w:pPr>
        <w:pStyle w:val="Listenabsatz"/>
        <w:numPr>
          <w:ilvl w:val="0"/>
          <w:numId w:val="2"/>
        </w:numPr>
        <w:rPr>
          <w:rFonts w:ascii="Times New Roman" w:hAnsi="Times New Roman" w:eastAsia="Times New Roman" w:cs="Times New Roman"/>
          <w:lang w:val="de-DE" w:eastAsia="en-GB"/>
        </w:rPr>
      </w:pPr>
    </w:p>
    <w:p w:rsidR="00C547C9" w:rsidP="00C547C9" w:rsidRDefault="00C547C9" w14:paraId="37AF11AA" w14:textId="77777777">
      <w:pPr>
        <w:pStyle w:val="Listenabsatz"/>
        <w:numPr>
          <w:ilvl w:val="0"/>
          <w:numId w:val="2"/>
        </w:num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w:t>
      </w:r>
      <w:r w:rsidRPr="00004B46">
        <w:rPr>
          <w:rFonts w:ascii="Times New Roman" w:hAnsi="Times New Roman" w:eastAsia="Times New Roman" w:cs="Times New Roman"/>
          <w:b/>
          <w:bCs/>
          <w:lang w:val="de-DE" w:eastAsia="en-GB"/>
        </w:rPr>
        <w:t>[BERT]</w:t>
      </w:r>
      <w:r>
        <w:rPr>
          <w:rFonts w:ascii="Times New Roman" w:hAnsi="Times New Roman" w:eastAsia="Times New Roman" w:cs="Times New Roman"/>
          <w:lang w:val="de-DE" w:eastAsia="en-GB"/>
        </w:rPr>
        <w:t xml:space="preserve"> </w:t>
      </w:r>
      <w:r w:rsidRPr="00004B46">
        <w:rPr>
          <w:rFonts w:ascii="Times New Roman" w:hAnsi="Times New Roman" w:eastAsia="Times New Roman" w:cs="Times New Roman"/>
          <w:i/>
          <w:iCs/>
          <w:lang w:val="de-DE" w:eastAsia="en-GB"/>
        </w:rPr>
        <w:t>(</w:t>
      </w:r>
      <w:proofErr w:type="spellStart"/>
      <w:r w:rsidRPr="00004B46">
        <w:rPr>
          <w:rFonts w:ascii="Times New Roman" w:hAnsi="Times New Roman" w:eastAsia="Times New Roman" w:cs="Times New Roman"/>
          <w:i/>
          <w:iCs/>
          <w:lang w:val="de-DE" w:eastAsia="en-GB"/>
        </w:rPr>
        <w:t>Machine</w:t>
      </w:r>
      <w:proofErr w:type="spellEnd"/>
      <w:r w:rsidRPr="00004B46">
        <w:rPr>
          <w:rFonts w:ascii="Times New Roman" w:hAnsi="Times New Roman" w:eastAsia="Times New Roman" w:cs="Times New Roman"/>
          <w:i/>
          <w:iCs/>
          <w:lang w:val="de-DE" w:eastAsia="en-GB"/>
        </w:rPr>
        <w:t xml:space="preserve"> Learning Modell)</w:t>
      </w:r>
      <w:r>
        <w:rPr>
          <w:rFonts w:ascii="Times New Roman" w:hAnsi="Times New Roman" w:eastAsia="Times New Roman" w:cs="Times New Roman"/>
          <w:lang w:val="de-DE" w:eastAsia="en-GB"/>
        </w:rPr>
        <w:t xml:space="preserve"> setzt neue Maßstäbe für eine Vielzahl von </w:t>
      </w:r>
      <w:r w:rsidRPr="00004B46">
        <w:rPr>
          <w:rFonts w:ascii="Times New Roman" w:hAnsi="Times New Roman" w:eastAsia="Times New Roman" w:cs="Times New Roman"/>
          <w:b/>
          <w:bCs/>
          <w:lang w:val="de-DE" w:eastAsia="en-GB"/>
        </w:rPr>
        <w:t>[NLP]</w:t>
      </w:r>
      <w:r>
        <w:rPr>
          <w:rFonts w:ascii="Times New Roman" w:hAnsi="Times New Roman" w:eastAsia="Times New Roman" w:cs="Times New Roman"/>
          <w:lang w:val="de-DE" w:eastAsia="en-GB"/>
        </w:rPr>
        <w:t xml:space="preserve"> </w:t>
      </w:r>
      <w:r w:rsidRPr="00004B46">
        <w:rPr>
          <w:rFonts w:ascii="Times New Roman" w:hAnsi="Times New Roman" w:eastAsia="Times New Roman" w:cs="Times New Roman"/>
          <w:i/>
          <w:iCs/>
          <w:lang w:val="de-DE" w:eastAsia="en-GB"/>
        </w:rPr>
        <w:t>(</w:t>
      </w:r>
      <w:proofErr w:type="spellStart"/>
      <w:r w:rsidRPr="00004B46">
        <w:rPr>
          <w:rFonts w:ascii="Times New Roman" w:hAnsi="Times New Roman" w:eastAsia="Times New Roman" w:cs="Times New Roman"/>
          <w:i/>
          <w:iCs/>
          <w:lang w:val="de-DE" w:eastAsia="en-GB"/>
        </w:rPr>
        <w:t>Machine</w:t>
      </w:r>
      <w:proofErr w:type="spellEnd"/>
      <w:r w:rsidRPr="00004B46">
        <w:rPr>
          <w:rFonts w:ascii="Times New Roman" w:hAnsi="Times New Roman" w:eastAsia="Times New Roman" w:cs="Times New Roman"/>
          <w:i/>
          <w:iCs/>
          <w:lang w:val="de-DE" w:eastAsia="en-GB"/>
        </w:rPr>
        <w:t xml:space="preserve"> Learning </w:t>
      </w:r>
      <w:proofErr w:type="gramStart"/>
      <w:r w:rsidRPr="00004B46">
        <w:rPr>
          <w:rFonts w:ascii="Times New Roman" w:hAnsi="Times New Roman" w:eastAsia="Times New Roman" w:cs="Times New Roman"/>
          <w:i/>
          <w:iCs/>
          <w:lang w:val="de-DE" w:eastAsia="en-GB"/>
        </w:rPr>
        <w:t>Feld)</w:t>
      </w:r>
      <w:r>
        <w:rPr>
          <w:rFonts w:ascii="Times New Roman" w:hAnsi="Times New Roman" w:eastAsia="Times New Roman" w:cs="Times New Roman"/>
          <w:lang w:val="de-DE" w:eastAsia="en-GB"/>
        </w:rPr>
        <w:t>-</w:t>
      </w:r>
      <w:proofErr w:type="gramEnd"/>
      <w:r>
        <w:rPr>
          <w:rFonts w:ascii="Times New Roman" w:hAnsi="Times New Roman" w:eastAsia="Times New Roman" w:cs="Times New Roman"/>
          <w:lang w:val="de-DE" w:eastAsia="en-GB"/>
        </w:rPr>
        <w:t>Tasks. Seine Universalität in Kombination mit seiner Performance verspricht eine flexible, erfolgreiche Anwendung.“</w:t>
      </w:r>
    </w:p>
    <w:p w:rsidR="00C547C9" w:rsidP="00C547C9" w:rsidRDefault="00C547C9" w14:paraId="52457E6C" w14:textId="28A7CC42">
      <w:pPr>
        <w:rPr>
          <w:rFonts w:ascii="Times New Roman" w:hAnsi="Times New Roman" w:eastAsia="Times New Roman" w:cs="Times New Roman"/>
          <w:lang w:val="de-DE" w:eastAsia="en-GB"/>
        </w:rPr>
      </w:pPr>
    </w:p>
    <w:p w:rsidR="003E7F51" w:rsidP="00955D8F" w:rsidRDefault="003E7F51" w14:paraId="4853B7F3" w14:textId="1650F411">
      <w:pPr>
        <w:pStyle w:val="berschrift2"/>
        <w:rPr>
          <w:rFonts w:eastAsia="Times New Roman"/>
          <w:lang w:val="de-DE" w:eastAsia="en-GB"/>
        </w:rPr>
      </w:pPr>
      <w:r w:rsidRPr="003E7F51">
        <w:rPr>
          <w:rFonts w:eastAsia="Times New Roman"/>
          <w:lang w:val="de-DE" w:eastAsia="en-GB"/>
        </w:rPr>
        <w:t>Anwendungsbereiche</w:t>
      </w:r>
    </w:p>
    <w:p w:rsidRPr="003E7F51" w:rsidR="003E7F51" w:rsidP="00C547C9" w:rsidRDefault="003E7F51" w14:paraId="3AAFE992" w14:textId="77777777">
      <w:pPr>
        <w:rPr>
          <w:rFonts w:ascii="Times New Roman" w:hAnsi="Times New Roman" w:eastAsia="Times New Roman" w:cs="Times New Roman"/>
          <w:b/>
          <w:bCs/>
          <w:lang w:val="de-DE" w:eastAsia="en-GB"/>
        </w:rPr>
      </w:pPr>
    </w:p>
    <w:p w:rsidR="00C547C9" w:rsidP="00C547C9" w:rsidRDefault="00C547C9" w14:paraId="4F0FE301" w14:textId="4B211B0C">
      <w:p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 xml:space="preserve">Entity Recognition ist immer dann von Nutzen, wenn man Informationen über die erkannten Entitäten hat oder sammeln möchte oder aber wenn man die Beziehungen zwischen verschiedenen benannten </w:t>
      </w:r>
      <w:r w:rsidR="00763EB2">
        <w:rPr>
          <w:rFonts w:ascii="Times New Roman" w:hAnsi="Times New Roman" w:eastAsia="Times New Roman" w:cs="Times New Roman"/>
          <w:lang w:val="de-DE" w:eastAsia="en-GB"/>
        </w:rPr>
        <w:t>Entitäten</w:t>
      </w:r>
      <w:r>
        <w:rPr>
          <w:rFonts w:ascii="Times New Roman" w:hAnsi="Times New Roman" w:eastAsia="Times New Roman" w:cs="Times New Roman"/>
          <w:lang w:val="de-DE" w:eastAsia="en-GB"/>
        </w:rPr>
        <w:t xml:space="preserve"> extrahieren möchte. Außerdem handelt es sich bei Entity Recognition um einen klassischen Anwendungsfall von NLP, der häufig Grundlage für andere Anwendungen ist. Das Erfassen relevanter Informationen in Textdokumenten basiert </w:t>
      </w:r>
      <w:r>
        <w:rPr>
          <w:rFonts w:ascii="Times New Roman" w:hAnsi="Times New Roman" w:eastAsia="Times New Roman" w:cs="Times New Roman"/>
          <w:lang w:val="de-DE" w:eastAsia="en-GB"/>
        </w:rPr>
        <w:lastRenderedPageBreak/>
        <w:t>zum Beispiel auf Entity Recognition</w:t>
      </w:r>
      <w:r w:rsidR="00832A20">
        <w:rPr>
          <w:rFonts w:ascii="Times New Roman" w:hAnsi="Times New Roman" w:eastAsia="Times New Roman" w:cs="Times New Roman"/>
          <w:lang w:val="de-DE" w:eastAsia="en-GB"/>
        </w:rPr>
        <w:t>:</w:t>
      </w:r>
      <w:r>
        <w:rPr>
          <w:rFonts w:ascii="Times New Roman" w:hAnsi="Times New Roman" w:eastAsia="Times New Roman" w:cs="Times New Roman"/>
          <w:lang w:val="de-DE" w:eastAsia="en-GB"/>
        </w:rPr>
        <w:t xml:space="preserve"> Wenn man Textdokumente nach seinen Inhalten klassifizieren möchte, sind distinkte Entitäten häufig ein wichtiger Faktor</w:t>
      </w:r>
      <w:r w:rsidR="00832A20">
        <w:rPr>
          <w:rFonts w:ascii="Times New Roman" w:hAnsi="Times New Roman" w:eastAsia="Times New Roman" w:cs="Times New Roman"/>
          <w:lang w:val="de-DE" w:eastAsia="en-GB"/>
        </w:rPr>
        <w:t>.</w:t>
      </w:r>
      <w:r>
        <w:rPr>
          <w:rFonts w:ascii="Times New Roman" w:hAnsi="Times New Roman" w:eastAsia="Times New Roman" w:cs="Times New Roman"/>
          <w:lang w:val="de-DE" w:eastAsia="en-GB"/>
        </w:rPr>
        <w:t xml:space="preserve"> Eine schriftliche Bewerbung ist </w:t>
      </w:r>
      <w:r w:rsidR="00832A20">
        <w:rPr>
          <w:rFonts w:ascii="Times New Roman" w:hAnsi="Times New Roman" w:eastAsia="Times New Roman" w:cs="Times New Roman"/>
          <w:lang w:val="de-DE" w:eastAsia="en-GB"/>
        </w:rPr>
        <w:t xml:space="preserve">beispielsweise </w:t>
      </w:r>
      <w:r>
        <w:rPr>
          <w:rFonts w:ascii="Times New Roman" w:hAnsi="Times New Roman" w:eastAsia="Times New Roman" w:cs="Times New Roman"/>
          <w:lang w:val="de-DE" w:eastAsia="en-GB"/>
        </w:rPr>
        <w:t xml:space="preserve">dadurch gekennzeichnet, dass Bildungseinrichtungen, Fähigkeiten </w:t>
      </w:r>
      <w:proofErr w:type="spellStart"/>
      <w:r>
        <w:rPr>
          <w:rFonts w:ascii="Times New Roman" w:hAnsi="Times New Roman" w:eastAsia="Times New Roman" w:cs="Times New Roman"/>
          <w:lang w:val="de-DE" w:eastAsia="en-GB"/>
        </w:rPr>
        <w:t>u.ä.</w:t>
      </w:r>
      <w:proofErr w:type="spellEnd"/>
      <w:r>
        <w:rPr>
          <w:rFonts w:ascii="Times New Roman" w:hAnsi="Times New Roman" w:eastAsia="Times New Roman" w:cs="Times New Roman"/>
          <w:lang w:val="de-DE" w:eastAsia="en-GB"/>
        </w:rPr>
        <w:t xml:space="preserve"> aufgelistet werden, während bei einer Rechnung üblicherweise eine Artikelnummer, ein Mehrwertsteuersatz und ein Nettobetrag zu finden sind. Abhängig von der Anwesenheit solcher Entitäten kann man gut zwischen Rechnung und Bewerbung unterscheiden. Andere Anwendungsfälle sind tabellarische, automatische Zusammenfassungen von Texten sowie intelligente Textsuche.</w:t>
      </w:r>
    </w:p>
    <w:p w:rsidR="00C547C9" w:rsidP="00C547C9" w:rsidRDefault="00C547C9" w14:paraId="2F847B2D" w14:textId="673DE6A2">
      <w:pPr>
        <w:rPr>
          <w:rFonts w:ascii="Times New Roman" w:hAnsi="Times New Roman" w:eastAsia="Times New Roman" w:cs="Times New Roman"/>
          <w:lang w:val="de-DE" w:eastAsia="en-GB"/>
        </w:rPr>
      </w:pPr>
    </w:p>
    <w:p w:rsidRPr="003E7F51" w:rsidR="003E7F51" w:rsidP="00955D8F" w:rsidRDefault="003E7F51" w14:paraId="6954435B" w14:textId="5C123F7A">
      <w:pPr>
        <w:pStyle w:val="berschrift2"/>
        <w:rPr>
          <w:rFonts w:eastAsia="Times New Roman"/>
          <w:lang w:val="de-DE" w:eastAsia="en-GB"/>
        </w:rPr>
      </w:pPr>
      <w:r w:rsidRPr="003E7F51">
        <w:rPr>
          <w:rFonts w:eastAsia="Times New Roman"/>
          <w:lang w:val="de-DE" w:eastAsia="en-GB"/>
        </w:rPr>
        <w:t>Technologie</w:t>
      </w:r>
    </w:p>
    <w:p w:rsidR="003E7F51" w:rsidP="00C547C9" w:rsidRDefault="003E7F51" w14:paraId="4A87D130" w14:textId="77777777">
      <w:pPr>
        <w:rPr>
          <w:rFonts w:ascii="Times New Roman" w:hAnsi="Times New Roman" w:eastAsia="Times New Roman" w:cs="Times New Roman"/>
          <w:lang w:val="de-DE" w:eastAsia="en-GB"/>
        </w:rPr>
      </w:pPr>
    </w:p>
    <w:p w:rsidRPr="009F0FF5" w:rsidR="009F0FF5" w:rsidP="00C547C9" w:rsidRDefault="009F0FF5" w14:paraId="4CC5BF79" w14:textId="60A8E5E1">
      <w:pPr>
        <w:rPr>
          <w:rFonts w:ascii="Times New Roman" w:hAnsi="Times New Roman" w:eastAsia="Times New Roman" w:cs="Times New Roman"/>
          <w:lang w:val="de-DE" w:eastAsia="en-GB"/>
        </w:rPr>
      </w:pPr>
      <w:commentRangeStart w:id="10"/>
      <w:r>
        <w:rPr>
          <w:rFonts w:ascii="Times New Roman" w:hAnsi="Times New Roman" w:eastAsia="Times New Roman" w:cs="Times New Roman"/>
          <w:lang w:val="de-DE" w:eastAsia="en-GB"/>
        </w:rPr>
        <w:t xml:space="preserve">Zur Bestimmung der Entitäten werden klassischerweise statistische Verfahren oder aber regelbasierte Algorithmen verwendet. In jüngster Zeit werden auch NER-Task spezifische </w:t>
      </w:r>
      <w:proofErr w:type="spellStart"/>
      <w:r>
        <w:rPr>
          <w:rFonts w:ascii="Times New Roman" w:hAnsi="Times New Roman" w:eastAsia="Times New Roman" w:cs="Times New Roman"/>
          <w:lang w:val="de-DE" w:eastAsia="en-GB"/>
        </w:rPr>
        <w:t>Machine</w:t>
      </w:r>
      <w:proofErr w:type="spellEnd"/>
      <w:r>
        <w:rPr>
          <w:rFonts w:ascii="Times New Roman" w:hAnsi="Times New Roman" w:eastAsia="Times New Roman" w:cs="Times New Roman"/>
          <w:lang w:val="de-DE" w:eastAsia="en-GB"/>
        </w:rPr>
        <w:t xml:space="preserve"> Learning Algorithmen benutzt, sowie allgemeinere Language Models (dazu später mehr).</w:t>
      </w:r>
      <w:commentRangeEnd w:id="10"/>
      <w:r w:rsidR="00DC68B5">
        <w:rPr>
          <w:rStyle w:val="Kommentarzeichen"/>
        </w:rPr>
        <w:commentReference w:id="10"/>
      </w:r>
    </w:p>
    <w:p w:rsidRPr="009F0FF5" w:rsidR="00C547C9" w:rsidP="00B22540" w:rsidRDefault="00C547C9" w14:paraId="4539D8A6" w14:textId="77777777">
      <w:pPr>
        <w:rPr>
          <w:rFonts w:ascii="Times New Roman" w:hAnsi="Times New Roman" w:eastAsia="Times New Roman" w:cs="Times New Roman"/>
          <w:lang w:val="de-DE" w:eastAsia="en-GB"/>
        </w:rPr>
      </w:pPr>
    </w:p>
    <w:p w:rsidR="003E7F51" w:rsidP="0061255F" w:rsidRDefault="007203B7" w14:paraId="49D32666" w14:textId="4D0A10DB">
      <w:pPr>
        <w:pStyle w:val="berschrift1"/>
        <w:rPr>
          <w:rFonts w:eastAsia="Times New Roman"/>
          <w:lang w:val="de-DE" w:eastAsia="en-GB"/>
        </w:rPr>
      </w:pPr>
      <w:r>
        <w:rPr>
          <w:rFonts w:eastAsia="Times New Roman"/>
          <w:lang w:val="de-DE" w:eastAsia="en-GB"/>
        </w:rPr>
        <w:t xml:space="preserve">Information </w:t>
      </w:r>
      <w:proofErr w:type="spellStart"/>
      <w:r>
        <w:rPr>
          <w:rFonts w:eastAsia="Times New Roman"/>
          <w:lang w:val="de-DE" w:eastAsia="en-GB"/>
        </w:rPr>
        <w:t>Retrieval</w:t>
      </w:r>
      <w:proofErr w:type="spellEnd"/>
      <w:r>
        <w:rPr>
          <w:rFonts w:eastAsia="Times New Roman"/>
          <w:lang w:val="de-DE" w:eastAsia="en-GB"/>
        </w:rPr>
        <w:t xml:space="preserve">: </w:t>
      </w:r>
      <w:r w:rsidR="00DD74EB">
        <w:rPr>
          <w:rFonts w:eastAsia="Times New Roman"/>
          <w:lang w:val="de-DE" w:eastAsia="en-GB"/>
        </w:rPr>
        <w:t>Sentiment Analysis</w:t>
      </w:r>
    </w:p>
    <w:p w:rsidRPr="00000FFC" w:rsidR="00000FFC" w:rsidP="00DD74EB" w:rsidRDefault="00000FFC" w14:paraId="13559F15" w14:textId="4E131B96">
      <w:pPr>
        <w:rPr>
          <w:rFonts w:ascii="Times New Roman" w:hAnsi="Times New Roman" w:eastAsia="Times New Roman" w:cs="Times New Roman"/>
          <w:lang w:val="de-DE" w:eastAsia="en-GB"/>
        </w:rPr>
      </w:pPr>
    </w:p>
    <w:p w:rsidRPr="003E7F51" w:rsidR="003E7F51" w:rsidP="00955D8F" w:rsidRDefault="003E7F51" w14:paraId="1AA6C26E" w14:textId="1F2053B5">
      <w:pPr>
        <w:pStyle w:val="berschrift2"/>
        <w:rPr>
          <w:rFonts w:eastAsia="Times New Roman"/>
          <w:lang w:val="de-DE" w:eastAsia="en-GB"/>
        </w:rPr>
      </w:pPr>
      <w:r w:rsidRPr="003E7F51">
        <w:rPr>
          <w:rFonts w:eastAsia="Times New Roman"/>
          <w:lang w:val="de-DE" w:eastAsia="en-GB"/>
        </w:rPr>
        <w:t>Worum geht es?</w:t>
      </w:r>
    </w:p>
    <w:p w:rsidR="003E7F51" w:rsidP="00DD74EB" w:rsidRDefault="003E7F51" w14:paraId="14C27DDE" w14:textId="77777777">
      <w:pPr>
        <w:rPr>
          <w:rFonts w:ascii="Times New Roman" w:hAnsi="Times New Roman" w:eastAsia="Times New Roman" w:cs="Times New Roman"/>
          <w:lang w:val="de-DE" w:eastAsia="en-GB"/>
        </w:rPr>
      </w:pPr>
    </w:p>
    <w:p w:rsidR="0021601D" w:rsidP="00DD74EB" w:rsidRDefault="00000FFC" w14:paraId="604BC78E" w14:textId="5DD4D451">
      <w:pPr>
        <w:rPr>
          <w:rFonts w:ascii="Times New Roman" w:hAnsi="Times New Roman" w:eastAsia="Times New Roman" w:cs="Times New Roman"/>
          <w:lang w:val="de-DE" w:eastAsia="en-GB"/>
        </w:rPr>
      </w:pPr>
      <w:commentRangeStart w:id="11"/>
      <w:r>
        <w:rPr>
          <w:rFonts w:ascii="Times New Roman" w:hAnsi="Times New Roman" w:eastAsia="Times New Roman" w:cs="Times New Roman"/>
          <w:lang w:val="de-DE" w:eastAsia="en-GB"/>
        </w:rPr>
        <w:t xml:space="preserve">Aus der Kommunikationswissenschaft ist bekannt, dass der Großteil der Kommunikation sich nicht daraus speist, </w:t>
      </w:r>
      <w:r w:rsidRPr="00000FFC">
        <w:rPr>
          <w:rFonts w:ascii="Times New Roman" w:hAnsi="Times New Roman" w:eastAsia="Times New Roman" w:cs="Times New Roman"/>
          <w:i/>
          <w:iCs/>
          <w:lang w:val="de-DE" w:eastAsia="en-GB"/>
        </w:rPr>
        <w:t>was</w:t>
      </w:r>
      <w:r>
        <w:rPr>
          <w:rFonts w:ascii="Times New Roman" w:hAnsi="Times New Roman" w:eastAsia="Times New Roman" w:cs="Times New Roman"/>
          <w:lang w:val="de-DE" w:eastAsia="en-GB"/>
        </w:rPr>
        <w:t xml:space="preserve"> gesagt wird, sondern </w:t>
      </w:r>
      <w:r w:rsidRPr="00000FFC">
        <w:rPr>
          <w:rFonts w:ascii="Times New Roman" w:hAnsi="Times New Roman" w:eastAsia="Times New Roman" w:cs="Times New Roman"/>
          <w:i/>
          <w:iCs/>
          <w:lang w:val="de-DE" w:eastAsia="en-GB"/>
        </w:rPr>
        <w:t>wie</w:t>
      </w:r>
      <w:r>
        <w:rPr>
          <w:rFonts w:ascii="Times New Roman" w:hAnsi="Times New Roman" w:eastAsia="Times New Roman" w:cs="Times New Roman"/>
          <w:lang w:val="de-DE" w:eastAsia="en-GB"/>
        </w:rPr>
        <w:t xml:space="preserve">. Das </w:t>
      </w:r>
      <w:r w:rsidRPr="00000FFC">
        <w:rPr>
          <w:rFonts w:ascii="Times New Roman" w:hAnsi="Times New Roman" w:eastAsia="Times New Roman" w:cs="Times New Roman"/>
          <w:i/>
          <w:iCs/>
          <w:lang w:val="de-DE" w:eastAsia="en-GB"/>
        </w:rPr>
        <w:t>wie</w:t>
      </w:r>
      <w:r>
        <w:rPr>
          <w:rFonts w:ascii="Times New Roman" w:hAnsi="Times New Roman" w:eastAsia="Times New Roman" w:cs="Times New Roman"/>
          <w:i/>
          <w:iCs/>
          <w:lang w:val="de-DE" w:eastAsia="en-GB"/>
        </w:rPr>
        <w:t xml:space="preserve"> </w:t>
      </w:r>
      <w:r>
        <w:rPr>
          <w:rFonts w:ascii="Times New Roman" w:hAnsi="Times New Roman" w:eastAsia="Times New Roman" w:cs="Times New Roman"/>
          <w:lang w:val="de-DE" w:eastAsia="en-GB"/>
        </w:rPr>
        <w:t xml:space="preserve">betrifft bekanntermaßen vor allem das Nonverbale, allerdings lässt </w:t>
      </w:r>
      <w:r w:rsidR="0049012C">
        <w:rPr>
          <w:rFonts w:ascii="Times New Roman" w:hAnsi="Times New Roman" w:eastAsia="Times New Roman" w:cs="Times New Roman"/>
          <w:lang w:val="de-DE" w:eastAsia="en-GB"/>
        </w:rPr>
        <w:t xml:space="preserve">häufig schon </w:t>
      </w:r>
      <w:r>
        <w:rPr>
          <w:rFonts w:ascii="Times New Roman" w:hAnsi="Times New Roman" w:eastAsia="Times New Roman" w:cs="Times New Roman"/>
          <w:lang w:val="de-DE" w:eastAsia="en-GB"/>
        </w:rPr>
        <w:t>die Wortwahl eines Textes Rückschlüsse</w:t>
      </w:r>
      <w:r w:rsidR="007203B7">
        <w:rPr>
          <w:rFonts w:ascii="Times New Roman" w:hAnsi="Times New Roman" w:eastAsia="Times New Roman" w:cs="Times New Roman"/>
          <w:lang w:val="de-DE" w:eastAsia="en-GB"/>
        </w:rPr>
        <w:t xml:space="preserve"> auf</w:t>
      </w:r>
      <w:r w:rsidR="00C4048D">
        <w:rPr>
          <w:rFonts w:ascii="Times New Roman" w:hAnsi="Times New Roman" w:eastAsia="Times New Roman" w:cs="Times New Roman"/>
          <w:lang w:val="de-DE" w:eastAsia="en-GB"/>
        </w:rPr>
        <w:t xml:space="preserve"> die Stimmung und Position des Autors zu.</w:t>
      </w:r>
      <w:r w:rsidR="0049012C">
        <w:rPr>
          <w:rFonts w:ascii="Times New Roman" w:hAnsi="Times New Roman" w:eastAsia="Times New Roman" w:cs="Times New Roman"/>
          <w:lang w:val="de-DE" w:eastAsia="en-GB"/>
        </w:rPr>
        <w:t xml:space="preserve"> Sentiment Analysis nähert sich dieser Problematik, indem es systematisch die Stimmung </w:t>
      </w:r>
      <w:r w:rsidR="007203B7">
        <w:rPr>
          <w:rFonts w:ascii="Times New Roman" w:hAnsi="Times New Roman" w:eastAsia="Times New Roman" w:cs="Times New Roman"/>
          <w:lang w:val="de-DE" w:eastAsia="en-GB"/>
        </w:rPr>
        <w:t>analysiert</w:t>
      </w:r>
      <w:r w:rsidR="0049012C">
        <w:rPr>
          <w:rFonts w:ascii="Times New Roman" w:hAnsi="Times New Roman" w:eastAsia="Times New Roman" w:cs="Times New Roman"/>
          <w:lang w:val="de-DE" w:eastAsia="en-GB"/>
        </w:rPr>
        <w:t xml:space="preserve"> und quantifiziert.</w:t>
      </w:r>
      <w:commentRangeEnd w:id="11"/>
      <w:r w:rsidR="00171E96">
        <w:rPr>
          <w:rStyle w:val="Kommentarzeichen"/>
        </w:rPr>
        <w:commentReference w:id="11"/>
      </w:r>
    </w:p>
    <w:p w:rsidR="00596542" w:rsidP="00DD74EB" w:rsidRDefault="00596542" w14:paraId="48E222E8" w14:textId="77777777">
      <w:pPr>
        <w:rPr>
          <w:rFonts w:ascii="Times New Roman" w:hAnsi="Times New Roman" w:eastAsia="Times New Roman" w:cs="Times New Roman"/>
          <w:lang w:val="de-DE" w:eastAsia="en-GB"/>
        </w:rPr>
      </w:pPr>
    </w:p>
    <w:p w:rsidRPr="00227580" w:rsidR="00227580" w:rsidP="00955D8F" w:rsidRDefault="00227580" w14:paraId="6AB79543" w14:textId="09E3B5B5">
      <w:pPr>
        <w:pStyle w:val="berschrift2"/>
        <w:rPr>
          <w:rFonts w:eastAsia="Times New Roman"/>
          <w:lang w:val="de-DE" w:eastAsia="en-GB"/>
        </w:rPr>
      </w:pPr>
      <w:r w:rsidRPr="00227580">
        <w:rPr>
          <w:rFonts w:eastAsia="Times New Roman"/>
          <w:lang w:val="de-DE" w:eastAsia="en-GB"/>
        </w:rPr>
        <w:t>Anwendungsbereiche</w:t>
      </w:r>
    </w:p>
    <w:p w:rsidR="00227580" w:rsidP="00DD74EB" w:rsidRDefault="00227580" w14:paraId="5A471182" w14:textId="77777777">
      <w:pPr>
        <w:rPr>
          <w:rFonts w:ascii="Times New Roman" w:hAnsi="Times New Roman" w:eastAsia="Times New Roman" w:cs="Times New Roman"/>
          <w:lang w:val="de-DE" w:eastAsia="en-GB"/>
        </w:rPr>
      </w:pPr>
    </w:p>
    <w:p w:rsidR="0021601D" w:rsidP="00DD74EB" w:rsidRDefault="007640BF" w14:paraId="0FF738A5" w14:textId="1FE61F2F">
      <w:p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Eine prominente Anwendung findet Sentiment Analysis in der Finanzwelt, wo Algorithmen durchgängig das Internet nach neuen Informationen bezüglich börsennotierter Unternehmen absuchen. Pessimistische wie optimistische Stimmen werden durch den Sentiment Analysis – Algorithmus aufbereitet und werden zum entscheidenden Input für Trade-Bots.</w:t>
      </w:r>
      <w:r w:rsidR="00B300C2">
        <w:rPr>
          <w:rFonts w:ascii="Times New Roman" w:hAnsi="Times New Roman" w:eastAsia="Times New Roman" w:cs="Times New Roman"/>
          <w:lang w:val="de-DE" w:eastAsia="en-GB"/>
        </w:rPr>
        <w:t xml:space="preserve"> Ein Trade-Bot, dem aufgrund </w:t>
      </w:r>
      <w:r w:rsidR="007203B7">
        <w:rPr>
          <w:rFonts w:ascii="Times New Roman" w:hAnsi="Times New Roman" w:eastAsia="Times New Roman" w:cs="Times New Roman"/>
          <w:lang w:val="de-DE" w:eastAsia="en-GB"/>
        </w:rPr>
        <w:t xml:space="preserve">eines erfolgreichen </w:t>
      </w:r>
      <w:r w:rsidR="00B300C2">
        <w:rPr>
          <w:rFonts w:ascii="Times New Roman" w:hAnsi="Times New Roman" w:eastAsia="Times New Roman" w:cs="Times New Roman"/>
          <w:lang w:val="de-DE" w:eastAsia="en-GB"/>
        </w:rPr>
        <w:t xml:space="preserve">Sentiment Analysis – Algorithmus mehr Daten zur Verfügung steht, hat das Potential, seinen Konkurrenten einen Schritt voraus zu sein. </w:t>
      </w:r>
    </w:p>
    <w:p w:rsidR="007A2D8E" w:rsidP="00DD74EB" w:rsidRDefault="007A2D8E" w14:paraId="4944D62F" w14:textId="011538B3">
      <w:pPr>
        <w:rPr>
          <w:rFonts w:ascii="Times New Roman" w:hAnsi="Times New Roman" w:eastAsia="Times New Roman" w:cs="Times New Roman"/>
          <w:lang w:val="de-DE" w:eastAsia="en-GB"/>
        </w:rPr>
      </w:pPr>
    </w:p>
    <w:p w:rsidR="007A2D8E" w:rsidP="00DD74EB" w:rsidRDefault="007A2D8E" w14:paraId="262CE699" w14:textId="498C0BAE">
      <w:pPr>
        <w:rPr>
          <w:rFonts w:ascii="Times New Roman" w:hAnsi="Times New Roman" w:eastAsia="Times New Roman" w:cs="Times New Roman"/>
          <w:lang w:val="de-DE" w:eastAsia="en-GB"/>
        </w:rPr>
      </w:pPr>
      <w:r w:rsidRPr="007A2D8E">
        <w:rPr>
          <w:rFonts w:ascii="Times New Roman" w:hAnsi="Times New Roman" w:eastAsia="Times New Roman" w:cs="Times New Roman"/>
          <w:lang w:val="de-DE" w:eastAsia="en-GB"/>
        </w:rPr>
        <w:t>In Onlineshops findet Sentiment Analysis häufig</w:t>
      </w:r>
      <w:r>
        <w:rPr>
          <w:rFonts w:ascii="Times New Roman" w:hAnsi="Times New Roman" w:eastAsia="Times New Roman" w:cs="Times New Roman"/>
          <w:lang w:val="de-DE" w:eastAsia="en-GB"/>
        </w:rPr>
        <w:t xml:space="preserve"> Anwendung in intelligenten </w:t>
      </w:r>
      <w:proofErr w:type="spellStart"/>
      <w:r>
        <w:rPr>
          <w:rFonts w:ascii="Times New Roman" w:hAnsi="Times New Roman" w:eastAsia="Times New Roman" w:cs="Times New Roman"/>
          <w:lang w:val="de-DE" w:eastAsia="en-GB"/>
        </w:rPr>
        <w:t>Recommendersystemen</w:t>
      </w:r>
      <w:proofErr w:type="spellEnd"/>
      <w:r>
        <w:rPr>
          <w:rFonts w:ascii="Times New Roman" w:hAnsi="Times New Roman" w:eastAsia="Times New Roman" w:cs="Times New Roman"/>
          <w:lang w:val="de-DE" w:eastAsia="en-GB"/>
        </w:rPr>
        <w:t>. Wenn der Kunde ein Produkt betrachtet, werden ihm zusätzlich weitere passende Produkte angeboten, die die Schwächen ausmerzen, welche in den Rezensionen des angeklickten Artikels benannt werden.</w:t>
      </w:r>
    </w:p>
    <w:p w:rsidR="00EF54C8" w:rsidP="00DD74EB" w:rsidRDefault="00EF54C8" w14:paraId="1CA8EF59" w14:textId="17F2FAB5">
      <w:pPr>
        <w:rPr>
          <w:rFonts w:ascii="Times New Roman" w:hAnsi="Times New Roman" w:eastAsia="Times New Roman" w:cs="Times New Roman"/>
          <w:lang w:val="de-DE" w:eastAsia="en-GB"/>
        </w:rPr>
      </w:pPr>
    </w:p>
    <w:p w:rsidR="007A2D8E" w:rsidP="00DD74EB" w:rsidRDefault="00EF54C8" w14:paraId="4DAD69D9" w14:textId="32F2B7CD">
      <w:p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 xml:space="preserve">Bezüglich Markenmarketings ist es besonders wichtig, </w:t>
      </w:r>
      <w:r w:rsidR="00922AD6">
        <w:rPr>
          <w:rFonts w:ascii="Times New Roman" w:hAnsi="Times New Roman" w:eastAsia="Times New Roman" w:cs="Times New Roman"/>
          <w:lang w:val="de-DE" w:eastAsia="en-GB"/>
        </w:rPr>
        <w:t xml:space="preserve">die Wahrnehmung der Marke durch die Kunden zu erfassen. Insbesondere soziale Medien erweisen sich dazu als ergiebig. Gepaart mit der Analyse von Review Seiten, Blogs und fachkundigen Foren ergibt sich so breites Meinungsfeld, das </w:t>
      </w:r>
      <w:ins w:author="Fabian Müller | STATWORX" w:date="2020-10-07T15:12:00Z" w:id="12">
        <w:r w:rsidR="00747008">
          <w:rPr>
            <w:rFonts w:ascii="Times New Roman" w:hAnsi="Times New Roman" w:eastAsia="Times New Roman" w:cs="Times New Roman"/>
            <w:lang w:val="de-DE" w:eastAsia="en-GB"/>
          </w:rPr>
          <w:t>d</w:t>
        </w:r>
      </w:ins>
      <w:del w:author="Fabian Müller | STATWORX" w:date="2020-10-07T15:12:00Z" w:id="13">
        <w:r w:rsidDel="00747008" w:rsidR="00922AD6">
          <w:rPr>
            <w:rFonts w:ascii="Times New Roman" w:hAnsi="Times New Roman" w:eastAsia="Times New Roman" w:cs="Times New Roman"/>
            <w:lang w:val="de-DE" w:eastAsia="en-GB"/>
          </w:rPr>
          <w:delText>D</w:delText>
        </w:r>
      </w:del>
      <w:r w:rsidR="00922AD6">
        <w:rPr>
          <w:rFonts w:ascii="Times New Roman" w:hAnsi="Times New Roman" w:eastAsia="Times New Roman" w:cs="Times New Roman"/>
          <w:lang w:val="de-DE" w:eastAsia="en-GB"/>
        </w:rPr>
        <w:t>urch Sentiment Analysis erfasst wird. Aus diesen Daten erkennbar gemachte Muster/Trends können eine wichtige Entscheidungsgrundlage in einem datengetriebenen, modernen Unternehmen sein.</w:t>
      </w:r>
    </w:p>
    <w:p w:rsidR="00922AD6" w:rsidP="00DD74EB" w:rsidRDefault="00922AD6" w14:paraId="446F2D0C" w14:textId="73AC367E">
      <w:pPr>
        <w:rPr>
          <w:rFonts w:ascii="Times New Roman" w:hAnsi="Times New Roman" w:eastAsia="Times New Roman" w:cs="Times New Roman"/>
          <w:lang w:val="de-DE" w:eastAsia="en-GB"/>
        </w:rPr>
      </w:pPr>
    </w:p>
    <w:p w:rsidR="00227580" w:rsidP="00DD74EB" w:rsidRDefault="00227580" w14:paraId="1C7265FA" w14:textId="798E11A6">
      <w:pPr>
        <w:rPr>
          <w:rFonts w:ascii="Times New Roman" w:hAnsi="Times New Roman" w:eastAsia="Times New Roman" w:cs="Times New Roman"/>
          <w:lang w:val="de-DE" w:eastAsia="en-GB"/>
        </w:rPr>
      </w:pPr>
    </w:p>
    <w:p w:rsidR="00227580" w:rsidP="00955D8F" w:rsidRDefault="00227580" w14:paraId="5A4802F1" w14:textId="0BFEE97A">
      <w:pPr>
        <w:pStyle w:val="berschrift2"/>
        <w:rPr>
          <w:rFonts w:eastAsia="Times New Roman"/>
          <w:lang w:val="de-DE" w:eastAsia="en-GB"/>
        </w:rPr>
      </w:pPr>
      <w:r w:rsidRPr="00227580">
        <w:rPr>
          <w:rFonts w:eastAsia="Times New Roman"/>
          <w:lang w:val="de-DE" w:eastAsia="en-GB"/>
        </w:rPr>
        <w:lastRenderedPageBreak/>
        <w:t>Technologie</w:t>
      </w:r>
    </w:p>
    <w:p w:rsidR="00227580" w:rsidP="00DD74EB" w:rsidRDefault="00227580" w14:paraId="4D4FA0A5" w14:textId="77777777">
      <w:pPr>
        <w:rPr>
          <w:rFonts w:ascii="Times New Roman" w:hAnsi="Times New Roman" w:eastAsia="Times New Roman" w:cs="Times New Roman"/>
          <w:b/>
          <w:bCs/>
          <w:lang w:val="de-DE" w:eastAsia="en-GB"/>
        </w:rPr>
      </w:pPr>
    </w:p>
    <w:p w:rsidR="00424182" w:rsidP="00DD74EB" w:rsidRDefault="008B405A" w14:paraId="07825599" w14:textId="26213440">
      <w:pPr>
        <w:rPr>
          <w:rFonts w:ascii="Times New Roman" w:hAnsi="Times New Roman" w:eastAsia="Times New Roman" w:cs="Times New Roman"/>
          <w:lang w:val="de-DE" w:eastAsia="en-GB"/>
        </w:rPr>
      </w:pPr>
      <w:commentRangeStart w:id="14"/>
      <w:r w:rsidRPr="008B405A">
        <w:rPr>
          <w:rFonts w:ascii="Times New Roman" w:hAnsi="Times New Roman" w:eastAsia="Times New Roman" w:cs="Times New Roman"/>
          <w:lang w:val="de-DE" w:eastAsia="en-GB"/>
        </w:rPr>
        <w:t>Üblicherweise wird dem Text ein Vektor zugeordnet werden, der numerisch die Gefühlslage in je nach Anwendungsfall relevanten Dimensionen (z.B. „positiv-negativ“ oder „hilfsbereit-abweisend + „freundlich-gereizt“ oder „</w:t>
      </w:r>
      <w:proofErr w:type="spellStart"/>
      <w:r w:rsidRPr="008B405A">
        <w:rPr>
          <w:rFonts w:ascii="Times New Roman" w:hAnsi="Times New Roman" w:eastAsia="Times New Roman" w:cs="Times New Roman"/>
          <w:lang w:val="de-DE" w:eastAsia="en-GB"/>
        </w:rPr>
        <w:t>bullish</w:t>
      </w:r>
      <w:proofErr w:type="spellEnd"/>
      <w:r w:rsidRPr="008B405A">
        <w:rPr>
          <w:rFonts w:ascii="Times New Roman" w:hAnsi="Times New Roman" w:eastAsia="Times New Roman" w:cs="Times New Roman"/>
          <w:lang w:val="de-DE" w:eastAsia="en-GB"/>
        </w:rPr>
        <w:t>-bärig“) erfasst. Dazu können verschiedene Algorithmen benutzt werden</w:t>
      </w:r>
      <w:r w:rsidR="00291683">
        <w:rPr>
          <w:rFonts w:ascii="Times New Roman" w:hAnsi="Times New Roman" w:eastAsia="Times New Roman" w:cs="Times New Roman"/>
          <w:lang w:val="de-DE" w:eastAsia="en-GB"/>
        </w:rPr>
        <w:t xml:space="preserve">. In simplen Modellen wird der Text in n-grams, also in Wortfolgen, zerlegt und diese Wortfolgen nach statistischen Verfahren ausgewertet. </w:t>
      </w:r>
      <w:proofErr w:type="spellStart"/>
      <w:r w:rsidR="00291683">
        <w:rPr>
          <w:rFonts w:ascii="Times New Roman" w:hAnsi="Times New Roman" w:eastAsia="Times New Roman" w:cs="Times New Roman"/>
          <w:lang w:val="de-DE" w:eastAsia="en-GB"/>
        </w:rPr>
        <w:t>Fortgeschrittenere</w:t>
      </w:r>
      <w:proofErr w:type="spellEnd"/>
      <w:r w:rsidR="00291683">
        <w:rPr>
          <w:rFonts w:ascii="Times New Roman" w:hAnsi="Times New Roman" w:eastAsia="Times New Roman" w:cs="Times New Roman"/>
          <w:lang w:val="de-DE" w:eastAsia="en-GB"/>
        </w:rPr>
        <w:t xml:space="preserve"> Algorithmen berücksichtigen auch die grammatikalische Struktur der Sätze, sodass dem Sentiment ein Subjekt, das „fühlt“, und ein Objekt, das das Sentiment hervorruft, zugeordnet werden kann. </w:t>
      </w:r>
      <w:r w:rsidR="0061255F">
        <w:rPr>
          <w:rFonts w:ascii="Times New Roman" w:hAnsi="Times New Roman" w:eastAsia="Times New Roman" w:cs="Times New Roman"/>
          <w:lang w:val="de-DE" w:eastAsia="en-GB"/>
        </w:rPr>
        <w:t xml:space="preserve">Die derzeit performantesten Modelle sind neuronale Netzwerke, die auf großen Textsätzen trainiert werden. </w:t>
      </w:r>
      <w:commentRangeEnd w:id="14"/>
      <w:r w:rsidR="009A42FF">
        <w:rPr>
          <w:rStyle w:val="Kommentarzeichen"/>
        </w:rPr>
        <w:commentReference w:id="14"/>
      </w:r>
    </w:p>
    <w:p w:rsidR="00424182" w:rsidP="00DD74EB" w:rsidRDefault="00424182" w14:paraId="4CA2AC9A" w14:textId="1F93C00A">
      <w:pPr>
        <w:rPr>
          <w:rFonts w:ascii="Times New Roman" w:hAnsi="Times New Roman" w:eastAsia="Times New Roman" w:cs="Times New Roman"/>
          <w:lang w:val="de-DE" w:eastAsia="en-GB"/>
        </w:rPr>
      </w:pPr>
    </w:p>
    <w:p w:rsidR="00424182" w:rsidP="0061255F" w:rsidRDefault="00424182" w14:paraId="023AF9A2" w14:textId="57C029A4">
      <w:pPr>
        <w:pStyle w:val="berschrift1"/>
        <w:rPr>
          <w:rFonts w:eastAsia="Times New Roman"/>
          <w:lang w:val="de-DE" w:eastAsia="en-GB"/>
        </w:rPr>
      </w:pPr>
      <w:r w:rsidRPr="00424182">
        <w:rPr>
          <w:rFonts w:eastAsia="Times New Roman"/>
          <w:lang w:val="de-DE" w:eastAsia="en-GB"/>
        </w:rPr>
        <w:t>Sprachgenerierung</w:t>
      </w:r>
    </w:p>
    <w:p w:rsidR="00227580" w:rsidP="00DD74EB" w:rsidRDefault="00227580" w14:paraId="4E0CE450" w14:textId="77777777">
      <w:pPr>
        <w:rPr>
          <w:rFonts w:ascii="Times New Roman" w:hAnsi="Times New Roman" w:eastAsia="Times New Roman" w:cs="Times New Roman"/>
          <w:sz w:val="40"/>
          <w:szCs w:val="40"/>
          <w:lang w:val="de-DE" w:eastAsia="en-GB"/>
        </w:rPr>
      </w:pPr>
    </w:p>
    <w:p w:rsidRPr="00227580" w:rsidR="00227580" w:rsidP="00955D8F" w:rsidRDefault="00227580" w14:paraId="09A04649" w14:textId="6F67B70B">
      <w:pPr>
        <w:pStyle w:val="berschrift2"/>
        <w:rPr>
          <w:rFonts w:eastAsia="Times New Roman"/>
          <w:lang w:val="de-DE" w:eastAsia="en-GB"/>
        </w:rPr>
      </w:pPr>
      <w:r>
        <w:rPr>
          <w:rFonts w:eastAsia="Times New Roman"/>
          <w:lang w:val="de-DE" w:eastAsia="en-GB"/>
        </w:rPr>
        <w:t>Worum geht es?</w:t>
      </w:r>
    </w:p>
    <w:p w:rsidR="00227580" w:rsidP="00DD74EB" w:rsidRDefault="00227580" w14:paraId="066D1510" w14:textId="77777777">
      <w:pPr>
        <w:rPr>
          <w:rFonts w:ascii="Times New Roman" w:hAnsi="Times New Roman" w:eastAsia="Times New Roman" w:cs="Times New Roman"/>
          <w:lang w:val="de-DE" w:eastAsia="en-GB"/>
        </w:rPr>
      </w:pPr>
    </w:p>
    <w:p w:rsidR="00763EB2" w:rsidP="00DD74EB" w:rsidRDefault="00763EB2" w14:paraId="4148A706" w14:textId="3D8DA116">
      <w:pPr>
        <w:rPr>
          <w:rFonts w:ascii="Times New Roman" w:hAnsi="Times New Roman" w:eastAsia="Times New Roman" w:cs="Times New Roman"/>
          <w:lang w:val="de-DE" w:eastAsia="en-GB"/>
        </w:rPr>
      </w:pPr>
      <w:commentRangeStart w:id="15"/>
      <w:r w:rsidRPr="00763EB2">
        <w:rPr>
          <w:rFonts w:ascii="Times New Roman" w:hAnsi="Times New Roman" w:eastAsia="Times New Roman" w:cs="Times New Roman"/>
          <w:lang w:val="de-DE" w:eastAsia="en-GB"/>
        </w:rPr>
        <w:t>Unter Sprachgenerierung versteht man die Synthese von Sprache, um Information</w:t>
      </w:r>
      <w:r w:rsidR="00211E5E">
        <w:rPr>
          <w:rFonts w:ascii="Times New Roman" w:hAnsi="Times New Roman" w:eastAsia="Times New Roman" w:cs="Times New Roman"/>
          <w:lang w:val="de-DE" w:eastAsia="en-GB"/>
        </w:rPr>
        <w:t>en</w:t>
      </w:r>
      <w:r w:rsidRPr="00763EB2">
        <w:rPr>
          <w:rFonts w:ascii="Times New Roman" w:hAnsi="Times New Roman" w:eastAsia="Times New Roman" w:cs="Times New Roman"/>
          <w:lang w:val="de-DE" w:eastAsia="en-GB"/>
        </w:rPr>
        <w:t xml:space="preserve"> in menschliche Sprache zu überführen. </w:t>
      </w:r>
      <w:r>
        <w:rPr>
          <w:rFonts w:ascii="Times New Roman" w:hAnsi="Times New Roman" w:eastAsia="Times New Roman" w:cs="Times New Roman"/>
          <w:lang w:val="de-DE" w:eastAsia="en-GB"/>
        </w:rPr>
        <w:t xml:space="preserve">Durch Sprachgenerierung können also harte Informationen in natürliche Sprache verpackt werden und dem Endnutzer in verständlicher Form weitergegeben werden. </w:t>
      </w:r>
      <w:commentRangeEnd w:id="15"/>
      <w:r w:rsidR="001A3D3F">
        <w:rPr>
          <w:rStyle w:val="Kommentarzeichen"/>
        </w:rPr>
        <w:commentReference w:id="15"/>
      </w:r>
    </w:p>
    <w:p w:rsidR="00227580" w:rsidP="00DD74EB" w:rsidRDefault="00227580" w14:paraId="7D6991BE" w14:textId="56093489">
      <w:pPr>
        <w:rPr>
          <w:rFonts w:ascii="Times New Roman" w:hAnsi="Times New Roman" w:eastAsia="Times New Roman" w:cs="Times New Roman"/>
          <w:lang w:val="de-DE" w:eastAsia="en-GB"/>
        </w:rPr>
      </w:pPr>
    </w:p>
    <w:p w:rsidRPr="00227580" w:rsidR="00227580" w:rsidP="00955D8F" w:rsidRDefault="00227580" w14:paraId="3A315831" w14:textId="1F38E9C2">
      <w:pPr>
        <w:pStyle w:val="berschrift2"/>
        <w:rPr>
          <w:rFonts w:eastAsia="Times New Roman"/>
          <w:lang w:val="de-DE" w:eastAsia="en-GB"/>
        </w:rPr>
      </w:pPr>
      <w:r w:rsidRPr="00227580">
        <w:rPr>
          <w:rFonts w:eastAsia="Times New Roman"/>
          <w:lang w:val="de-DE" w:eastAsia="en-GB"/>
        </w:rPr>
        <w:t>Anwendungsbereiche</w:t>
      </w:r>
    </w:p>
    <w:p w:rsidR="00227580" w:rsidP="00424182" w:rsidRDefault="00227580" w14:paraId="0D7D96BA" w14:textId="77777777">
      <w:pPr>
        <w:rPr>
          <w:rFonts w:ascii="Times New Roman" w:hAnsi="Times New Roman" w:eastAsia="Times New Roman" w:cs="Times New Roman"/>
          <w:lang w:val="de-DE" w:eastAsia="en-GB"/>
        </w:rPr>
      </w:pPr>
    </w:p>
    <w:p w:rsidR="006068CB" w:rsidP="00424182" w:rsidRDefault="00211E5E" w14:paraId="11CE7114" w14:textId="656C797D">
      <w:p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Ein solches Szenario ist an vielen Stellen denkbar: D</w:t>
      </w:r>
      <w:r w:rsidRPr="00424182" w:rsidR="00424182">
        <w:rPr>
          <w:rFonts w:ascii="Times New Roman" w:hAnsi="Times New Roman" w:eastAsia="Times New Roman" w:cs="Times New Roman"/>
          <w:lang w:val="de-DE" w:eastAsia="en-GB"/>
        </w:rPr>
        <w:t>as automatisierte Schreiben von Berichten, die Generierung von Texten auf der Grundlage der Analyse von Einzelhandelsverkaufsdaten, die Zusammenfassung von elektronischen Krankenakten, die Erstellung von textlichen Wettervorhersagen aus Wetterdaten und sogar die Erstellung von Witzen</w:t>
      </w:r>
      <w:r>
        <w:rPr>
          <w:rFonts w:ascii="Times New Roman" w:hAnsi="Times New Roman" w:eastAsia="Times New Roman" w:cs="Times New Roman"/>
          <w:lang w:val="de-DE" w:eastAsia="en-GB"/>
        </w:rPr>
        <w:t xml:space="preserve"> sind mögliche Anwendungen.</w:t>
      </w:r>
      <w:r w:rsidR="00E61DA6">
        <w:rPr>
          <w:rFonts w:ascii="Times New Roman" w:hAnsi="Times New Roman" w:eastAsia="Times New Roman" w:cs="Times New Roman"/>
          <w:lang w:val="de-DE" w:eastAsia="en-GB"/>
        </w:rPr>
        <w:t xml:space="preserve"> </w:t>
      </w:r>
      <w:r w:rsidR="00C64262">
        <w:rPr>
          <w:rFonts w:ascii="Times New Roman" w:hAnsi="Times New Roman" w:eastAsia="Times New Roman" w:cs="Times New Roman"/>
          <w:lang w:val="de-DE" w:eastAsia="en-GB"/>
        </w:rPr>
        <w:t xml:space="preserve">Darüber hinaus kommt es auch bei anderen NLP Anwendungsfällen wie </w:t>
      </w:r>
      <w:proofErr w:type="spellStart"/>
      <w:r w:rsidR="00C64262">
        <w:rPr>
          <w:rFonts w:ascii="Times New Roman" w:hAnsi="Times New Roman" w:eastAsia="Times New Roman" w:cs="Times New Roman"/>
          <w:lang w:val="de-DE" w:eastAsia="en-GB"/>
        </w:rPr>
        <w:t>Chatbots</w:t>
      </w:r>
      <w:proofErr w:type="spellEnd"/>
      <w:r w:rsidR="00C64262">
        <w:rPr>
          <w:rFonts w:ascii="Times New Roman" w:hAnsi="Times New Roman" w:eastAsia="Times New Roman" w:cs="Times New Roman"/>
          <w:lang w:val="de-DE" w:eastAsia="en-GB"/>
        </w:rPr>
        <w:t xml:space="preserve"> und </w:t>
      </w:r>
      <w:commentRangeStart w:id="16"/>
      <w:r w:rsidR="00C64262">
        <w:rPr>
          <w:rFonts w:ascii="Times New Roman" w:hAnsi="Times New Roman" w:eastAsia="Times New Roman" w:cs="Times New Roman"/>
          <w:lang w:val="de-DE" w:eastAsia="en-GB"/>
        </w:rPr>
        <w:t>Q&amp;A-Systemen zur Sprachgenerierung</w:t>
      </w:r>
      <w:commentRangeEnd w:id="16"/>
      <w:r w:rsidR="006D0B23">
        <w:rPr>
          <w:rStyle w:val="Kommentarzeichen"/>
        </w:rPr>
        <w:commentReference w:id="16"/>
      </w:r>
      <w:r w:rsidR="00C64262">
        <w:rPr>
          <w:rFonts w:ascii="Times New Roman" w:hAnsi="Times New Roman" w:eastAsia="Times New Roman" w:cs="Times New Roman"/>
          <w:lang w:val="de-DE" w:eastAsia="en-GB"/>
        </w:rPr>
        <w:t>.</w:t>
      </w:r>
    </w:p>
    <w:p w:rsidR="00C64262" w:rsidP="00424182" w:rsidRDefault="00C64262" w14:paraId="117A94D9" w14:textId="0AB8446A">
      <w:pPr>
        <w:rPr>
          <w:rFonts w:ascii="Times New Roman" w:hAnsi="Times New Roman" w:eastAsia="Times New Roman" w:cs="Times New Roman"/>
          <w:lang w:val="de-DE" w:eastAsia="en-GB"/>
        </w:rPr>
      </w:pPr>
    </w:p>
    <w:p w:rsidR="00227580" w:rsidP="00424182" w:rsidRDefault="00227580" w14:paraId="3B01C7FC" w14:textId="77777777">
      <w:pPr>
        <w:rPr>
          <w:rFonts w:ascii="Times New Roman" w:hAnsi="Times New Roman" w:eastAsia="Times New Roman" w:cs="Times New Roman"/>
          <w:b/>
          <w:bCs/>
          <w:lang w:val="de-DE" w:eastAsia="en-GB"/>
        </w:rPr>
      </w:pPr>
    </w:p>
    <w:p w:rsidR="00227580" w:rsidP="00955D8F" w:rsidRDefault="00227580" w14:paraId="5A253A79" w14:textId="4E61E3AA">
      <w:pPr>
        <w:pStyle w:val="berschrift2"/>
        <w:rPr>
          <w:rFonts w:eastAsia="Times New Roman"/>
          <w:lang w:val="de-DE" w:eastAsia="en-GB"/>
        </w:rPr>
      </w:pPr>
      <w:r w:rsidRPr="00227580">
        <w:rPr>
          <w:rFonts w:eastAsia="Times New Roman"/>
          <w:lang w:val="de-DE" w:eastAsia="en-GB"/>
        </w:rPr>
        <w:t>Technologie</w:t>
      </w:r>
    </w:p>
    <w:p w:rsidRPr="00227580" w:rsidR="00227580" w:rsidP="00424182" w:rsidRDefault="00227580" w14:paraId="1C67D7C9" w14:textId="77777777">
      <w:pPr>
        <w:rPr>
          <w:rFonts w:ascii="Times New Roman" w:hAnsi="Times New Roman" w:eastAsia="Times New Roman" w:cs="Times New Roman"/>
          <w:b/>
          <w:bCs/>
          <w:lang w:val="de-DE" w:eastAsia="en-GB"/>
        </w:rPr>
      </w:pPr>
    </w:p>
    <w:p w:rsidR="006068CB" w:rsidP="00424182" w:rsidRDefault="00797942" w14:paraId="7B75C388" w14:textId="3879AC81">
      <w:p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Üblicherweise</w:t>
      </w:r>
      <w:r w:rsidR="006068CB">
        <w:rPr>
          <w:rFonts w:ascii="Times New Roman" w:hAnsi="Times New Roman" w:eastAsia="Times New Roman" w:cs="Times New Roman"/>
          <w:lang w:val="de-DE" w:eastAsia="en-GB"/>
        </w:rPr>
        <w:t xml:space="preserve"> lässt sich das Sprachgenerierungsproblem </w:t>
      </w:r>
      <w:r w:rsidR="00211E5E">
        <w:rPr>
          <w:rFonts w:ascii="Times New Roman" w:hAnsi="Times New Roman" w:eastAsia="Times New Roman" w:cs="Times New Roman"/>
          <w:lang w:val="de-DE" w:eastAsia="en-GB"/>
        </w:rPr>
        <w:t>d</w:t>
      </w:r>
      <w:r w:rsidR="006068CB">
        <w:rPr>
          <w:rFonts w:ascii="Times New Roman" w:hAnsi="Times New Roman" w:eastAsia="Times New Roman" w:cs="Times New Roman"/>
          <w:lang w:val="de-DE" w:eastAsia="en-GB"/>
        </w:rPr>
        <w:t xml:space="preserve">urch </w:t>
      </w:r>
      <w:r w:rsidR="009A79BF">
        <w:rPr>
          <w:rFonts w:ascii="Times New Roman" w:hAnsi="Times New Roman" w:eastAsia="Times New Roman" w:cs="Times New Roman"/>
          <w:lang w:val="de-DE" w:eastAsia="en-GB"/>
        </w:rPr>
        <w:t xml:space="preserve">die folgende </w:t>
      </w:r>
      <w:r w:rsidR="006068CB">
        <w:rPr>
          <w:rFonts w:ascii="Times New Roman" w:hAnsi="Times New Roman" w:eastAsia="Times New Roman" w:cs="Times New Roman"/>
          <w:lang w:val="de-DE" w:eastAsia="en-GB"/>
        </w:rPr>
        <w:t>Aufgabenfolge abbilden:</w:t>
      </w:r>
    </w:p>
    <w:p w:rsidR="006068CB" w:rsidP="006068CB" w:rsidRDefault="006068CB" w14:paraId="665D0262" w14:textId="689A8D94">
      <w:pPr>
        <w:pStyle w:val="Listenabsatz"/>
        <w:numPr>
          <w:ilvl w:val="0"/>
          <w:numId w:val="4"/>
        </w:num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Inhaltsbestimmung: Welcher Inhalt soll durch den Text transportiert werden?</w:t>
      </w:r>
    </w:p>
    <w:p w:rsidR="006068CB" w:rsidP="006068CB" w:rsidRDefault="006068CB" w14:paraId="6A6C7326" w14:textId="21FBE67D">
      <w:pPr>
        <w:pStyle w:val="Listenabsatz"/>
        <w:numPr>
          <w:ilvl w:val="0"/>
          <w:numId w:val="4"/>
        </w:num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Dokumentenstrukturierung: In welcher Abfolge sollen die Informationen erscheinen?</w:t>
      </w:r>
    </w:p>
    <w:p w:rsidR="006068CB" w:rsidP="006068CB" w:rsidRDefault="006068CB" w14:paraId="57C61B28" w14:textId="6C7C0DEA">
      <w:pPr>
        <w:pStyle w:val="Listenabsatz"/>
        <w:numPr>
          <w:ilvl w:val="0"/>
          <w:numId w:val="4"/>
        </w:num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 xml:space="preserve">Aggregation: Ähnliche Informationen werden </w:t>
      </w:r>
      <w:r w:rsidR="008032F4">
        <w:rPr>
          <w:rFonts w:ascii="Times New Roman" w:hAnsi="Times New Roman" w:eastAsia="Times New Roman" w:cs="Times New Roman"/>
          <w:lang w:val="de-DE" w:eastAsia="en-GB"/>
        </w:rPr>
        <w:t>nebeneinander platziert (</w:t>
      </w:r>
      <w:r w:rsidR="00763EB2">
        <w:rPr>
          <w:rFonts w:ascii="Times New Roman" w:hAnsi="Times New Roman" w:eastAsia="Times New Roman" w:cs="Times New Roman"/>
          <w:lang w:val="de-DE" w:eastAsia="en-GB"/>
        </w:rPr>
        <w:t>z.B.</w:t>
      </w:r>
      <w:r w:rsidR="008032F4">
        <w:rPr>
          <w:rFonts w:ascii="Times New Roman" w:hAnsi="Times New Roman" w:eastAsia="Times New Roman" w:cs="Times New Roman"/>
          <w:lang w:val="de-DE" w:eastAsia="en-GB"/>
        </w:rPr>
        <w:t xml:space="preserve"> durch Aufzählungen)</w:t>
      </w:r>
      <w:r w:rsidR="00B46D7F">
        <w:rPr>
          <w:rFonts w:ascii="Times New Roman" w:hAnsi="Times New Roman" w:eastAsia="Times New Roman" w:cs="Times New Roman"/>
          <w:lang w:val="de-DE" w:eastAsia="en-GB"/>
        </w:rPr>
        <w:t>.</w:t>
      </w:r>
    </w:p>
    <w:p w:rsidR="008032F4" w:rsidP="006068CB" w:rsidRDefault="008032F4" w14:paraId="5730B539" w14:textId="157FD575">
      <w:pPr>
        <w:pStyle w:val="Listenabsatz"/>
        <w:numPr>
          <w:ilvl w:val="0"/>
          <w:numId w:val="4"/>
        </w:num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Wortwahl: Welche Worte sind am passendsten, um die Informationen zu beschreiben?</w:t>
      </w:r>
    </w:p>
    <w:p w:rsidR="008032F4" w:rsidP="006068CB" w:rsidRDefault="000E21ED" w14:paraId="4DBC2CC6" w14:textId="41BEAC4D">
      <w:pPr>
        <w:pStyle w:val="Listenabsatz"/>
        <w:numPr>
          <w:ilvl w:val="0"/>
          <w:numId w:val="4"/>
        </w:numPr>
        <w:rPr>
          <w:rFonts w:ascii="Times New Roman" w:hAnsi="Times New Roman" w:eastAsia="Times New Roman" w:cs="Times New Roman"/>
          <w:lang w:val="de-DE" w:eastAsia="en-GB"/>
        </w:rPr>
      </w:pPr>
      <w:proofErr w:type="spellStart"/>
      <w:r>
        <w:rPr>
          <w:rFonts w:ascii="Times New Roman" w:hAnsi="Times New Roman" w:eastAsia="Times New Roman" w:cs="Times New Roman"/>
          <w:lang w:val="de-DE" w:eastAsia="en-GB"/>
        </w:rPr>
        <w:t>Identifikatoren</w:t>
      </w:r>
      <w:r w:rsidR="000C3441">
        <w:rPr>
          <w:rFonts w:ascii="Times New Roman" w:hAnsi="Times New Roman" w:eastAsia="Times New Roman" w:cs="Times New Roman"/>
          <w:lang w:val="de-DE" w:eastAsia="en-GB"/>
        </w:rPr>
        <w:t>erkennung</w:t>
      </w:r>
      <w:proofErr w:type="spellEnd"/>
      <w:r>
        <w:rPr>
          <w:rFonts w:ascii="Times New Roman" w:hAnsi="Times New Roman" w:eastAsia="Times New Roman" w:cs="Times New Roman"/>
          <w:lang w:val="de-DE" w:eastAsia="en-GB"/>
        </w:rPr>
        <w:t>: Entität</w:t>
      </w:r>
      <w:r w:rsidR="00B46D7F">
        <w:rPr>
          <w:rFonts w:ascii="Times New Roman" w:hAnsi="Times New Roman" w:eastAsia="Times New Roman" w:cs="Times New Roman"/>
          <w:lang w:val="de-DE" w:eastAsia="en-GB"/>
        </w:rPr>
        <w:t>en</w:t>
      </w:r>
      <w:r>
        <w:rPr>
          <w:rFonts w:ascii="Times New Roman" w:hAnsi="Times New Roman" w:eastAsia="Times New Roman" w:cs="Times New Roman"/>
          <w:lang w:val="de-DE" w:eastAsia="en-GB"/>
        </w:rPr>
        <w:t xml:space="preserve"> im Text </w:t>
      </w:r>
      <w:r w:rsidR="00B46D7F">
        <w:rPr>
          <w:rFonts w:ascii="Times New Roman" w:hAnsi="Times New Roman" w:eastAsia="Times New Roman" w:cs="Times New Roman"/>
          <w:lang w:val="de-DE" w:eastAsia="en-GB"/>
        </w:rPr>
        <w:t xml:space="preserve">werden manchmal auf </w:t>
      </w:r>
      <w:r>
        <w:rPr>
          <w:rFonts w:ascii="Times New Roman" w:hAnsi="Times New Roman" w:eastAsia="Times New Roman" w:cs="Times New Roman"/>
          <w:lang w:val="de-DE" w:eastAsia="en-GB"/>
        </w:rPr>
        <w:t>verschiedene Weise paraphr</w:t>
      </w:r>
      <w:r w:rsidR="00763EB2">
        <w:rPr>
          <w:rFonts w:ascii="Times New Roman" w:hAnsi="Times New Roman" w:eastAsia="Times New Roman" w:cs="Times New Roman"/>
          <w:lang w:val="de-DE" w:eastAsia="en-GB"/>
        </w:rPr>
        <w:t>a</w:t>
      </w:r>
      <w:r>
        <w:rPr>
          <w:rFonts w:ascii="Times New Roman" w:hAnsi="Times New Roman" w:eastAsia="Times New Roman" w:cs="Times New Roman"/>
          <w:lang w:val="de-DE" w:eastAsia="en-GB"/>
        </w:rPr>
        <w:t>siert, z.B. durch ein Pronom</w:t>
      </w:r>
      <w:r w:rsidR="00A02C57">
        <w:rPr>
          <w:rFonts w:ascii="Times New Roman" w:hAnsi="Times New Roman" w:eastAsia="Times New Roman" w:cs="Times New Roman"/>
          <w:lang w:val="de-DE" w:eastAsia="en-GB"/>
        </w:rPr>
        <w:t>en</w:t>
      </w:r>
      <w:r>
        <w:rPr>
          <w:rFonts w:ascii="Times New Roman" w:hAnsi="Times New Roman" w:eastAsia="Times New Roman" w:cs="Times New Roman"/>
          <w:lang w:val="de-DE" w:eastAsia="en-GB"/>
        </w:rPr>
        <w:t xml:space="preserve"> oder eine Beschreibung</w:t>
      </w:r>
      <w:r w:rsidR="00B46D7F">
        <w:rPr>
          <w:rFonts w:ascii="Times New Roman" w:hAnsi="Times New Roman" w:eastAsia="Times New Roman" w:cs="Times New Roman"/>
          <w:lang w:val="de-DE" w:eastAsia="en-GB"/>
        </w:rPr>
        <w:t>, damit es nicht zu Wortwiederholungen kommt.</w:t>
      </w:r>
    </w:p>
    <w:p w:rsidR="000E21ED" w:rsidP="000E21ED" w:rsidRDefault="000E21ED" w14:paraId="0D5CB940" w14:textId="77777777">
      <w:pPr>
        <w:pStyle w:val="Listenabsatz"/>
        <w:rPr>
          <w:rFonts w:ascii="Times New Roman" w:hAnsi="Times New Roman" w:eastAsia="Times New Roman" w:cs="Times New Roman"/>
          <w:lang w:val="de-DE" w:eastAsia="en-GB"/>
        </w:rPr>
      </w:pPr>
    </w:p>
    <w:p w:rsidR="000E21ED" w:rsidP="000E21ED" w:rsidRDefault="000E21ED" w14:paraId="5BDCC60C" w14:textId="393B8F03">
      <w:pPr>
        <w:ind w:left="360"/>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und letztlich:</w:t>
      </w:r>
    </w:p>
    <w:p w:rsidRPr="000E21ED" w:rsidR="000E21ED" w:rsidP="000E21ED" w:rsidRDefault="000E21ED" w14:paraId="3CEA39DC" w14:textId="77777777">
      <w:pPr>
        <w:ind w:left="360"/>
        <w:rPr>
          <w:rFonts w:ascii="Times New Roman" w:hAnsi="Times New Roman" w:eastAsia="Times New Roman" w:cs="Times New Roman"/>
          <w:lang w:val="de-DE" w:eastAsia="en-GB"/>
        </w:rPr>
      </w:pPr>
    </w:p>
    <w:p w:rsidR="008032F4" w:rsidP="006068CB" w:rsidRDefault="008032F4" w14:paraId="688C10AD" w14:textId="12551386">
      <w:pPr>
        <w:pStyle w:val="Listenabsatz"/>
        <w:numPr>
          <w:ilvl w:val="0"/>
          <w:numId w:val="4"/>
        </w:num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lastRenderedPageBreak/>
        <w:t xml:space="preserve"> </w:t>
      </w:r>
      <w:r w:rsidR="000E21ED">
        <w:rPr>
          <w:rFonts w:ascii="Times New Roman" w:hAnsi="Times New Roman" w:eastAsia="Times New Roman" w:cs="Times New Roman"/>
          <w:lang w:val="de-DE" w:eastAsia="en-GB"/>
        </w:rPr>
        <w:t>Realisierung: Das korrekte Zusammenführen obiger Ergebnisse unter Berücksichtigung der Grammatik und Orthographie.</w:t>
      </w:r>
    </w:p>
    <w:p w:rsidR="00C64262" w:rsidP="00424182" w:rsidRDefault="00C64262" w14:paraId="4EDBCC96" w14:textId="77777777">
      <w:pPr>
        <w:rPr>
          <w:rFonts w:ascii="Times New Roman" w:hAnsi="Times New Roman" w:eastAsia="Times New Roman" w:cs="Times New Roman"/>
          <w:lang w:val="de-DE" w:eastAsia="en-GB"/>
        </w:rPr>
      </w:pPr>
    </w:p>
    <w:p w:rsidR="00C64262" w:rsidP="003A1A6D" w:rsidRDefault="00C64262" w14:paraId="245608C8" w14:textId="0ED7B779">
      <w:p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 xml:space="preserve">Diese </w:t>
      </w:r>
      <w:r w:rsidR="00797942">
        <w:rPr>
          <w:rFonts w:ascii="Times New Roman" w:hAnsi="Times New Roman" w:eastAsia="Times New Roman" w:cs="Times New Roman"/>
          <w:lang w:val="de-DE" w:eastAsia="en-GB"/>
        </w:rPr>
        <w:t>Arbeitsschritte wurden bisweilen</w:t>
      </w:r>
      <w:r w:rsidR="009E6F40">
        <w:rPr>
          <w:rFonts w:ascii="Times New Roman" w:hAnsi="Times New Roman" w:eastAsia="Times New Roman" w:cs="Times New Roman"/>
          <w:lang w:val="de-DE" w:eastAsia="en-GB"/>
        </w:rPr>
        <w:t xml:space="preserve"> meist</w:t>
      </w:r>
      <w:r w:rsidR="00797942">
        <w:rPr>
          <w:rFonts w:ascii="Times New Roman" w:hAnsi="Times New Roman" w:eastAsia="Times New Roman" w:cs="Times New Roman"/>
          <w:lang w:val="de-DE" w:eastAsia="en-GB"/>
        </w:rPr>
        <w:t xml:space="preserve"> von einzelnen Algorithmen bearbeitet</w:t>
      </w:r>
      <w:r w:rsidR="009E6F40">
        <w:rPr>
          <w:rFonts w:ascii="Times New Roman" w:hAnsi="Times New Roman" w:eastAsia="Times New Roman" w:cs="Times New Roman"/>
          <w:lang w:val="de-DE" w:eastAsia="en-GB"/>
        </w:rPr>
        <w:t xml:space="preserve">, allerdings setzt sich auch hier der </w:t>
      </w:r>
      <w:r w:rsidR="00F7376E">
        <w:rPr>
          <w:rFonts w:ascii="Times New Roman" w:hAnsi="Times New Roman" w:eastAsia="Times New Roman" w:cs="Times New Roman"/>
          <w:lang w:val="de-DE" w:eastAsia="en-GB"/>
        </w:rPr>
        <w:t>Trend</w:t>
      </w:r>
      <w:r w:rsidR="009E6F40">
        <w:rPr>
          <w:rFonts w:ascii="Times New Roman" w:hAnsi="Times New Roman" w:eastAsia="Times New Roman" w:cs="Times New Roman"/>
          <w:lang w:val="de-DE" w:eastAsia="en-GB"/>
        </w:rPr>
        <w:t xml:space="preserve"> durch, ein</w:t>
      </w:r>
      <w:r w:rsidR="00F7376E">
        <w:rPr>
          <w:rFonts w:ascii="Times New Roman" w:hAnsi="Times New Roman" w:eastAsia="Times New Roman" w:cs="Times New Roman"/>
          <w:lang w:val="de-DE" w:eastAsia="en-GB"/>
        </w:rPr>
        <w:t xml:space="preserve"> einziges</w:t>
      </w:r>
      <w:r w:rsidR="009E6F40">
        <w:rPr>
          <w:rFonts w:ascii="Times New Roman" w:hAnsi="Times New Roman" w:eastAsia="Times New Roman" w:cs="Times New Roman"/>
          <w:lang w:val="de-DE" w:eastAsia="en-GB"/>
        </w:rPr>
        <w:t xml:space="preserve"> </w:t>
      </w:r>
      <w:proofErr w:type="spellStart"/>
      <w:r w:rsidR="009E6F40">
        <w:rPr>
          <w:rFonts w:ascii="Times New Roman" w:hAnsi="Times New Roman" w:eastAsia="Times New Roman" w:cs="Times New Roman"/>
          <w:lang w:val="de-DE" w:eastAsia="en-GB"/>
        </w:rPr>
        <w:t>Machine</w:t>
      </w:r>
      <w:proofErr w:type="spellEnd"/>
      <w:r w:rsidR="009E6F40">
        <w:rPr>
          <w:rFonts w:ascii="Times New Roman" w:hAnsi="Times New Roman" w:eastAsia="Times New Roman" w:cs="Times New Roman"/>
          <w:lang w:val="de-DE" w:eastAsia="en-GB"/>
        </w:rPr>
        <w:t xml:space="preserve"> Learning Modell</w:t>
      </w:r>
      <w:r w:rsidR="00F7376E">
        <w:rPr>
          <w:rFonts w:ascii="Times New Roman" w:hAnsi="Times New Roman" w:eastAsia="Times New Roman" w:cs="Times New Roman"/>
          <w:lang w:val="de-DE" w:eastAsia="en-GB"/>
        </w:rPr>
        <w:t xml:space="preserve"> (meist ein sog. rekursive neuronale Netzwerk (RNN))</w:t>
      </w:r>
      <w:r w:rsidR="009E6F40">
        <w:rPr>
          <w:rFonts w:ascii="Times New Roman" w:hAnsi="Times New Roman" w:eastAsia="Times New Roman" w:cs="Times New Roman"/>
          <w:lang w:val="de-DE" w:eastAsia="en-GB"/>
        </w:rPr>
        <w:t xml:space="preserve"> zu benutzen, </w:t>
      </w:r>
      <w:proofErr w:type="gramStart"/>
      <w:r w:rsidR="009E6F40">
        <w:rPr>
          <w:rFonts w:ascii="Times New Roman" w:hAnsi="Times New Roman" w:eastAsia="Times New Roman" w:cs="Times New Roman"/>
          <w:lang w:val="de-DE" w:eastAsia="en-GB"/>
        </w:rPr>
        <w:t>das</w:t>
      </w:r>
      <w:proofErr w:type="gramEnd"/>
      <w:r w:rsidR="009E6F40">
        <w:rPr>
          <w:rFonts w:ascii="Times New Roman" w:hAnsi="Times New Roman" w:eastAsia="Times New Roman" w:cs="Times New Roman"/>
          <w:lang w:val="de-DE" w:eastAsia="en-GB"/>
        </w:rPr>
        <w:t xml:space="preserve"> sich dieser</w:t>
      </w:r>
      <w:r w:rsidR="00F7376E">
        <w:rPr>
          <w:rFonts w:ascii="Times New Roman" w:hAnsi="Times New Roman" w:eastAsia="Times New Roman" w:cs="Times New Roman"/>
          <w:lang w:val="de-DE" w:eastAsia="en-GB"/>
        </w:rPr>
        <w:t xml:space="preserve"> strikten</w:t>
      </w:r>
      <w:r w:rsidR="009E6F40">
        <w:rPr>
          <w:rFonts w:ascii="Times New Roman" w:hAnsi="Times New Roman" w:eastAsia="Times New Roman" w:cs="Times New Roman"/>
          <w:lang w:val="de-DE" w:eastAsia="en-GB"/>
        </w:rPr>
        <w:t xml:space="preserve"> Aufgabenteilung entledigt. </w:t>
      </w:r>
      <w:r w:rsidR="00F7376E">
        <w:rPr>
          <w:rFonts w:ascii="Times New Roman" w:hAnsi="Times New Roman" w:eastAsia="Times New Roman" w:cs="Times New Roman"/>
          <w:lang w:val="de-DE" w:eastAsia="en-GB"/>
        </w:rPr>
        <w:t>Hierzu wird ein entsprechender Textkorpus, der auf die Aufgabe angepasst ist,</w:t>
      </w:r>
      <w:r w:rsidR="00E03D62">
        <w:rPr>
          <w:rFonts w:ascii="Times New Roman" w:hAnsi="Times New Roman" w:eastAsia="Times New Roman" w:cs="Times New Roman"/>
          <w:lang w:val="de-DE" w:eastAsia="en-GB"/>
        </w:rPr>
        <w:t xml:space="preserve"> dem Modell als Lernbeispiel übergeben.</w:t>
      </w:r>
      <w:r w:rsidR="003A1A6D">
        <w:rPr>
          <w:rFonts w:ascii="Times New Roman" w:hAnsi="Times New Roman" w:eastAsia="Times New Roman" w:cs="Times New Roman"/>
          <w:lang w:val="de-DE" w:eastAsia="en-GB"/>
        </w:rPr>
        <w:t xml:space="preserve"> Wenn </w:t>
      </w:r>
      <w:r w:rsidR="006E7FA0">
        <w:rPr>
          <w:rFonts w:ascii="Times New Roman" w:hAnsi="Times New Roman" w:eastAsia="Times New Roman" w:cs="Times New Roman"/>
          <w:lang w:val="de-DE" w:eastAsia="en-GB"/>
        </w:rPr>
        <w:t>das Ziel</w:t>
      </w:r>
      <w:r w:rsidR="003A1A6D">
        <w:rPr>
          <w:rFonts w:ascii="Times New Roman" w:hAnsi="Times New Roman" w:eastAsia="Times New Roman" w:cs="Times New Roman"/>
          <w:lang w:val="de-DE" w:eastAsia="en-GB"/>
        </w:rPr>
        <w:t xml:space="preserve"> beispielsweise die Generierung von Zusammenfassungen </w:t>
      </w:r>
      <w:r w:rsidR="006E7FA0">
        <w:rPr>
          <w:rFonts w:ascii="Times New Roman" w:hAnsi="Times New Roman" w:eastAsia="Times New Roman" w:cs="Times New Roman"/>
          <w:lang w:val="de-DE" w:eastAsia="en-GB"/>
        </w:rPr>
        <w:t>ist</w:t>
      </w:r>
      <w:r w:rsidR="003A1A6D">
        <w:rPr>
          <w:rFonts w:ascii="Times New Roman" w:hAnsi="Times New Roman" w:eastAsia="Times New Roman" w:cs="Times New Roman"/>
          <w:lang w:val="de-DE" w:eastAsia="en-GB"/>
        </w:rPr>
        <w:t xml:space="preserve">, bewertet das Modell im Trainingsvorgang eine Datenbank vieler Texte und ihrer Zusammenfassungen. Anhand dieser Beispiele lernt das Modell, Zusammenfassungen von bisher ungesehenen Texten zu erstellen. Je nach Architektur des Netzwerkes lassen sich darüber hinaus noch andere Funktionalitäten </w:t>
      </w:r>
      <w:r w:rsidR="006E7FA0">
        <w:rPr>
          <w:rFonts w:ascii="Times New Roman" w:hAnsi="Times New Roman" w:eastAsia="Times New Roman" w:cs="Times New Roman"/>
          <w:lang w:val="de-DE" w:eastAsia="en-GB"/>
        </w:rPr>
        <w:t>ableiten. So</w:t>
      </w:r>
      <w:r w:rsidRPr="00424182" w:rsidR="006E7FA0">
        <w:rPr>
          <w:rFonts w:ascii="Times New Roman" w:hAnsi="Times New Roman" w:eastAsia="Times New Roman" w:cs="Times New Roman"/>
          <w:lang w:val="de-DE" w:eastAsia="en-GB"/>
        </w:rPr>
        <w:t xml:space="preserve"> erlaub</w:t>
      </w:r>
      <w:r w:rsidR="006E7FA0">
        <w:rPr>
          <w:rFonts w:ascii="Times New Roman" w:hAnsi="Times New Roman" w:eastAsia="Times New Roman" w:cs="Times New Roman"/>
          <w:lang w:val="de-DE" w:eastAsia="en-GB"/>
        </w:rPr>
        <w:t>en die meisten Modelle</w:t>
      </w:r>
      <w:r w:rsidRPr="00424182" w:rsidR="006E7FA0">
        <w:rPr>
          <w:rFonts w:ascii="Times New Roman" w:hAnsi="Times New Roman" w:eastAsia="Times New Roman" w:cs="Times New Roman"/>
          <w:lang w:val="de-DE" w:eastAsia="en-GB"/>
        </w:rPr>
        <w:t xml:space="preserve"> den Benutzern die Kontrolle über die Bedeutung der generierten Sätze. Durch die Wahl eines Vektors von Merkmalen auf Satzebene ist es möglich, das Netzwerk zu instruieren</w:t>
      </w:r>
      <w:r w:rsidR="007C4782">
        <w:rPr>
          <w:rFonts w:ascii="Times New Roman" w:hAnsi="Times New Roman" w:eastAsia="Times New Roman" w:cs="Times New Roman"/>
          <w:lang w:val="de-DE" w:eastAsia="en-GB"/>
        </w:rPr>
        <w:t>, wie</w:t>
      </w:r>
      <w:r w:rsidRPr="00424182" w:rsidR="006E7FA0">
        <w:rPr>
          <w:rFonts w:ascii="Times New Roman" w:hAnsi="Times New Roman" w:eastAsia="Times New Roman" w:cs="Times New Roman"/>
          <w:lang w:val="de-DE" w:eastAsia="en-GB"/>
        </w:rPr>
        <w:t xml:space="preserve"> zum Beispiel: "Sagen Sie etwas Gutes über einen </w:t>
      </w:r>
      <w:r w:rsidR="006E7FA0">
        <w:rPr>
          <w:rFonts w:ascii="Times New Roman" w:hAnsi="Times New Roman" w:eastAsia="Times New Roman" w:cs="Times New Roman"/>
          <w:lang w:val="de-DE" w:eastAsia="en-GB"/>
        </w:rPr>
        <w:t>Data Science</w:t>
      </w:r>
      <w:r w:rsidRPr="00424182" w:rsidR="006E7FA0">
        <w:rPr>
          <w:rFonts w:ascii="Times New Roman" w:hAnsi="Times New Roman" w:eastAsia="Times New Roman" w:cs="Times New Roman"/>
          <w:lang w:val="de-DE" w:eastAsia="en-GB"/>
        </w:rPr>
        <w:t xml:space="preserve"> und </w:t>
      </w:r>
      <w:r w:rsidR="006E7FA0">
        <w:rPr>
          <w:rFonts w:ascii="Times New Roman" w:hAnsi="Times New Roman" w:eastAsia="Times New Roman" w:cs="Times New Roman"/>
          <w:lang w:val="de-DE" w:eastAsia="en-GB"/>
        </w:rPr>
        <w:t xml:space="preserve">NLP </w:t>
      </w:r>
      <w:r w:rsidRPr="00424182" w:rsidR="006E7FA0">
        <w:rPr>
          <w:rFonts w:ascii="Times New Roman" w:hAnsi="Times New Roman" w:eastAsia="Times New Roman" w:cs="Times New Roman"/>
          <w:lang w:val="de-DE" w:eastAsia="en-GB"/>
        </w:rPr>
        <w:t xml:space="preserve">in etwa </w:t>
      </w:r>
      <w:r w:rsidR="006E7FA0">
        <w:rPr>
          <w:rFonts w:ascii="Times New Roman" w:hAnsi="Times New Roman" w:eastAsia="Times New Roman" w:cs="Times New Roman"/>
          <w:lang w:val="de-DE" w:eastAsia="en-GB"/>
        </w:rPr>
        <w:t>dreißig</w:t>
      </w:r>
      <w:r w:rsidRPr="00424182" w:rsidR="006E7FA0">
        <w:rPr>
          <w:rFonts w:ascii="Times New Roman" w:hAnsi="Times New Roman" w:eastAsia="Times New Roman" w:cs="Times New Roman"/>
          <w:lang w:val="de-DE" w:eastAsia="en-GB"/>
        </w:rPr>
        <w:t xml:space="preserve"> </w:t>
      </w:r>
      <w:r w:rsidR="007C4782">
        <w:rPr>
          <w:rFonts w:ascii="Times New Roman" w:hAnsi="Times New Roman" w:eastAsia="Times New Roman" w:cs="Times New Roman"/>
          <w:lang w:val="de-DE" w:eastAsia="en-GB"/>
        </w:rPr>
        <w:t>Worten.</w:t>
      </w:r>
      <w:r w:rsidRPr="00424182" w:rsidR="006E7FA0">
        <w:rPr>
          <w:rFonts w:ascii="Times New Roman" w:hAnsi="Times New Roman" w:eastAsia="Times New Roman" w:cs="Times New Roman"/>
          <w:lang w:val="de-DE" w:eastAsia="en-GB"/>
        </w:rPr>
        <w:t>"</w:t>
      </w:r>
    </w:p>
    <w:p w:rsidR="008F7CCC" w:rsidP="00424182" w:rsidRDefault="008F7CCC" w14:paraId="195A1C4B" w14:textId="30FC24D1">
      <w:pPr>
        <w:rPr>
          <w:rFonts w:ascii="Times New Roman" w:hAnsi="Times New Roman" w:eastAsia="Times New Roman" w:cs="Times New Roman"/>
          <w:lang w:val="de-DE" w:eastAsia="en-GB"/>
        </w:rPr>
      </w:pPr>
    </w:p>
    <w:p w:rsidR="008F7CCC" w:rsidP="0061255F" w:rsidRDefault="005430B7" w14:paraId="541D28E9" w14:textId="610FBCB8">
      <w:pPr>
        <w:pStyle w:val="berschrift1"/>
        <w:rPr>
          <w:rFonts w:eastAsia="Times New Roman"/>
          <w:lang w:val="de-DE" w:eastAsia="en-GB"/>
        </w:rPr>
      </w:pPr>
      <w:proofErr w:type="spellStart"/>
      <w:r w:rsidRPr="005430B7">
        <w:rPr>
          <w:rFonts w:eastAsia="Times New Roman"/>
          <w:lang w:val="de-DE" w:eastAsia="en-GB"/>
        </w:rPr>
        <w:t>Question</w:t>
      </w:r>
      <w:proofErr w:type="spellEnd"/>
      <w:r w:rsidRPr="005430B7">
        <w:rPr>
          <w:rFonts w:eastAsia="Times New Roman"/>
          <w:lang w:val="de-DE" w:eastAsia="en-GB"/>
        </w:rPr>
        <w:t xml:space="preserve"> </w:t>
      </w:r>
      <w:proofErr w:type="spellStart"/>
      <w:r w:rsidRPr="005430B7">
        <w:rPr>
          <w:rFonts w:eastAsia="Times New Roman"/>
          <w:lang w:val="de-DE" w:eastAsia="en-GB"/>
        </w:rPr>
        <w:t>Answering</w:t>
      </w:r>
      <w:proofErr w:type="spellEnd"/>
      <w:r w:rsidRPr="005430B7">
        <w:rPr>
          <w:rFonts w:eastAsia="Times New Roman"/>
          <w:lang w:val="de-DE" w:eastAsia="en-GB"/>
        </w:rPr>
        <w:t xml:space="preserve"> Systems</w:t>
      </w:r>
    </w:p>
    <w:p w:rsidR="00227580" w:rsidP="00424182" w:rsidRDefault="00227580" w14:paraId="14514311" w14:textId="1447517E">
      <w:pPr>
        <w:rPr>
          <w:rFonts w:ascii="Times New Roman" w:hAnsi="Times New Roman" w:eastAsia="Times New Roman" w:cs="Times New Roman"/>
          <w:sz w:val="40"/>
          <w:szCs w:val="40"/>
          <w:lang w:val="de-DE" w:eastAsia="en-GB"/>
        </w:rPr>
      </w:pPr>
    </w:p>
    <w:p w:rsidRPr="00227580" w:rsidR="00227580" w:rsidP="00955D8F" w:rsidRDefault="00227580" w14:paraId="25A9CFAC" w14:textId="47821418">
      <w:pPr>
        <w:pStyle w:val="berschrift2"/>
        <w:rPr>
          <w:rFonts w:eastAsia="Times New Roman"/>
          <w:lang w:val="de-DE" w:eastAsia="en-GB"/>
        </w:rPr>
      </w:pPr>
      <w:r>
        <w:rPr>
          <w:rFonts w:eastAsia="Times New Roman"/>
          <w:lang w:val="de-DE" w:eastAsia="en-GB"/>
        </w:rPr>
        <w:t>Worum geht es?</w:t>
      </w:r>
    </w:p>
    <w:p w:rsidR="00227580" w:rsidP="00424182" w:rsidRDefault="00227580" w14:paraId="288D1682" w14:textId="77777777">
      <w:pPr>
        <w:rPr>
          <w:rFonts w:ascii="Times New Roman" w:hAnsi="Times New Roman" w:eastAsia="Times New Roman" w:cs="Times New Roman"/>
          <w:lang w:val="de-DE" w:eastAsia="en-GB"/>
        </w:rPr>
      </w:pPr>
    </w:p>
    <w:p w:rsidR="0061255F" w:rsidP="00424182" w:rsidRDefault="00951C00" w14:paraId="596251AC" w14:textId="74AF486F">
      <w:p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Ein Frage-Antwort-System</w:t>
      </w:r>
      <w:r w:rsidR="003631AB">
        <w:rPr>
          <w:rFonts w:ascii="Times New Roman" w:hAnsi="Times New Roman" w:eastAsia="Times New Roman" w:cs="Times New Roman"/>
          <w:lang w:val="de-DE" w:eastAsia="en-GB"/>
        </w:rPr>
        <w:t xml:space="preserve"> („QA-System“)</w:t>
      </w:r>
      <w:r>
        <w:rPr>
          <w:rFonts w:ascii="Times New Roman" w:hAnsi="Times New Roman" w:eastAsia="Times New Roman" w:cs="Times New Roman"/>
          <w:lang w:val="de-DE" w:eastAsia="en-GB"/>
        </w:rPr>
        <w:t xml:space="preserve"> zielt darauf ab, auf </w:t>
      </w:r>
      <w:r w:rsidR="007C4782">
        <w:rPr>
          <w:rFonts w:ascii="Times New Roman" w:hAnsi="Times New Roman" w:eastAsia="Times New Roman" w:cs="Times New Roman"/>
          <w:lang w:val="de-DE" w:eastAsia="en-GB"/>
        </w:rPr>
        <w:t>einzeln</w:t>
      </w:r>
      <w:r>
        <w:rPr>
          <w:rFonts w:ascii="Times New Roman" w:hAnsi="Times New Roman" w:eastAsia="Times New Roman" w:cs="Times New Roman"/>
          <w:lang w:val="de-DE" w:eastAsia="en-GB"/>
        </w:rPr>
        <w:t xml:space="preserve"> </w:t>
      </w:r>
      <w:r w:rsidR="007C4782">
        <w:rPr>
          <w:rFonts w:ascii="Times New Roman" w:hAnsi="Times New Roman" w:eastAsia="Times New Roman" w:cs="Times New Roman"/>
          <w:lang w:val="de-DE" w:eastAsia="en-GB"/>
        </w:rPr>
        <w:t>gestellte Fragen</w:t>
      </w:r>
      <w:r>
        <w:rPr>
          <w:rFonts w:ascii="Times New Roman" w:hAnsi="Times New Roman" w:eastAsia="Times New Roman" w:cs="Times New Roman"/>
          <w:lang w:val="de-DE" w:eastAsia="en-GB"/>
        </w:rPr>
        <w:t xml:space="preserve"> die korrekte Antwort zu finden. Die Fragen können ganz unterschiedlicher Natur sein</w:t>
      </w:r>
      <w:r w:rsidR="007C4782">
        <w:rPr>
          <w:rFonts w:ascii="Times New Roman" w:hAnsi="Times New Roman" w:eastAsia="Times New Roman" w:cs="Times New Roman"/>
          <w:lang w:val="de-DE" w:eastAsia="en-GB"/>
        </w:rPr>
        <w:t>;</w:t>
      </w:r>
      <w:r>
        <w:rPr>
          <w:rFonts w:ascii="Times New Roman" w:hAnsi="Times New Roman" w:eastAsia="Times New Roman" w:cs="Times New Roman"/>
          <w:lang w:val="de-DE" w:eastAsia="en-GB"/>
        </w:rPr>
        <w:t xml:space="preserve"> neben „Wer</w:t>
      </w:r>
      <w:r w:rsidR="00FA25D8">
        <w:rPr>
          <w:rFonts w:ascii="Times New Roman" w:hAnsi="Times New Roman" w:eastAsia="Times New Roman" w:cs="Times New Roman"/>
          <w:lang w:val="de-DE" w:eastAsia="en-GB"/>
        </w:rPr>
        <w:t>,</w:t>
      </w:r>
      <w:r>
        <w:rPr>
          <w:rFonts w:ascii="Times New Roman" w:hAnsi="Times New Roman" w:eastAsia="Times New Roman" w:cs="Times New Roman"/>
          <w:lang w:val="de-DE" w:eastAsia="en-GB"/>
        </w:rPr>
        <w:t xml:space="preserve"> Wie</w:t>
      </w:r>
      <w:r w:rsidR="00FA25D8">
        <w:rPr>
          <w:rFonts w:ascii="Times New Roman" w:hAnsi="Times New Roman" w:eastAsia="Times New Roman" w:cs="Times New Roman"/>
          <w:lang w:val="de-DE" w:eastAsia="en-GB"/>
        </w:rPr>
        <w:t>,</w:t>
      </w:r>
      <w:r>
        <w:rPr>
          <w:rFonts w:ascii="Times New Roman" w:hAnsi="Times New Roman" w:eastAsia="Times New Roman" w:cs="Times New Roman"/>
          <w:lang w:val="de-DE" w:eastAsia="en-GB"/>
        </w:rPr>
        <w:t xml:space="preserve"> Was“ </w:t>
      </w:r>
      <w:r w:rsidR="00B25788">
        <w:rPr>
          <w:rFonts w:ascii="Times New Roman" w:hAnsi="Times New Roman" w:eastAsia="Times New Roman" w:cs="Times New Roman"/>
          <w:lang w:val="de-DE" w:eastAsia="en-GB"/>
        </w:rPr>
        <w:t xml:space="preserve">sind beispielsweise </w:t>
      </w:r>
      <w:r>
        <w:rPr>
          <w:rFonts w:ascii="Times New Roman" w:hAnsi="Times New Roman" w:eastAsia="Times New Roman" w:cs="Times New Roman"/>
          <w:lang w:val="de-DE" w:eastAsia="en-GB"/>
        </w:rPr>
        <w:t>auch semantisch eingeschränkte Fragen („Unter der Bedingung, dass</w:t>
      </w:r>
      <w:r w:rsidR="007C4782">
        <w:rPr>
          <w:rFonts w:ascii="Times New Roman" w:hAnsi="Times New Roman" w:eastAsia="Times New Roman" w:cs="Times New Roman"/>
          <w:lang w:val="de-DE" w:eastAsia="en-GB"/>
        </w:rPr>
        <w:t xml:space="preserve"> </w:t>
      </w:r>
      <w:r>
        <w:rPr>
          <w:rFonts w:ascii="Times New Roman" w:hAnsi="Times New Roman" w:eastAsia="Times New Roman" w:cs="Times New Roman"/>
          <w:lang w:val="de-DE" w:eastAsia="en-GB"/>
        </w:rPr>
        <w:t>.</w:t>
      </w:r>
      <w:r w:rsidR="007C4782">
        <w:rPr>
          <w:rFonts w:ascii="Times New Roman" w:hAnsi="Times New Roman" w:eastAsia="Times New Roman" w:cs="Times New Roman"/>
          <w:lang w:val="de-DE" w:eastAsia="en-GB"/>
        </w:rPr>
        <w:t>.</w:t>
      </w:r>
      <w:r>
        <w:rPr>
          <w:rFonts w:ascii="Times New Roman" w:hAnsi="Times New Roman" w:eastAsia="Times New Roman" w:cs="Times New Roman"/>
          <w:lang w:val="de-DE" w:eastAsia="en-GB"/>
        </w:rPr>
        <w:t>.“)</w:t>
      </w:r>
      <w:r w:rsidR="00B25788">
        <w:rPr>
          <w:rFonts w:ascii="Times New Roman" w:hAnsi="Times New Roman" w:eastAsia="Times New Roman" w:cs="Times New Roman"/>
          <w:lang w:val="de-DE" w:eastAsia="en-GB"/>
        </w:rPr>
        <w:t xml:space="preserve"> möglich</w:t>
      </w:r>
      <w:r>
        <w:rPr>
          <w:rFonts w:ascii="Times New Roman" w:hAnsi="Times New Roman" w:eastAsia="Times New Roman" w:cs="Times New Roman"/>
          <w:lang w:val="de-DE" w:eastAsia="en-GB"/>
        </w:rPr>
        <w:t>.</w:t>
      </w:r>
      <w:r w:rsidR="00B25788">
        <w:rPr>
          <w:rFonts w:ascii="Times New Roman" w:hAnsi="Times New Roman" w:eastAsia="Times New Roman" w:cs="Times New Roman"/>
          <w:lang w:val="de-DE" w:eastAsia="en-GB"/>
        </w:rPr>
        <w:t xml:space="preserve"> </w:t>
      </w:r>
    </w:p>
    <w:p w:rsidR="00BF30F1" w:rsidP="00424182" w:rsidRDefault="00BF30F1" w14:paraId="037AD386" w14:textId="77777777">
      <w:pPr>
        <w:rPr>
          <w:rFonts w:ascii="Times New Roman" w:hAnsi="Times New Roman" w:eastAsia="Times New Roman" w:cs="Times New Roman"/>
          <w:lang w:val="de-DE" w:eastAsia="en-GB"/>
        </w:rPr>
      </w:pPr>
    </w:p>
    <w:p w:rsidR="0061255F" w:rsidP="00955D8F" w:rsidRDefault="0061255F" w14:paraId="6A4CB361" w14:textId="4CC17AF9">
      <w:pPr>
        <w:pStyle w:val="berschrift2"/>
        <w:rPr>
          <w:rFonts w:eastAsia="Times New Roman"/>
          <w:lang w:val="de-DE" w:eastAsia="en-GB"/>
        </w:rPr>
      </w:pPr>
      <w:r>
        <w:rPr>
          <w:rFonts w:eastAsia="Times New Roman"/>
          <w:lang w:val="de-DE" w:eastAsia="en-GB"/>
        </w:rPr>
        <w:t>Anwendungsbereiche</w:t>
      </w:r>
    </w:p>
    <w:p w:rsidR="00955D8F" w:rsidP="00424182" w:rsidRDefault="00955D8F" w14:paraId="3597921A" w14:textId="77777777">
      <w:pPr>
        <w:rPr>
          <w:rFonts w:ascii="Times New Roman" w:hAnsi="Times New Roman" w:eastAsia="Times New Roman" w:cs="Times New Roman"/>
          <w:b/>
          <w:bCs/>
          <w:lang w:val="de-DE" w:eastAsia="en-GB"/>
        </w:rPr>
      </w:pPr>
    </w:p>
    <w:p w:rsidR="0061255F" w:rsidP="00424182" w:rsidRDefault="00955D8F" w14:paraId="4C5BCCF0" w14:textId="0853E51A">
      <w:p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 xml:space="preserve">Als </w:t>
      </w:r>
      <w:proofErr w:type="spellStart"/>
      <w:r>
        <w:rPr>
          <w:rFonts w:ascii="Times New Roman" w:hAnsi="Times New Roman" w:eastAsia="Times New Roman" w:cs="Times New Roman"/>
          <w:lang w:val="de-DE" w:eastAsia="en-GB"/>
        </w:rPr>
        <w:t>Standalone</w:t>
      </w:r>
      <w:proofErr w:type="spellEnd"/>
      <w:r>
        <w:rPr>
          <w:rFonts w:ascii="Times New Roman" w:hAnsi="Times New Roman" w:eastAsia="Times New Roman" w:cs="Times New Roman"/>
          <w:lang w:val="de-DE" w:eastAsia="en-GB"/>
        </w:rPr>
        <w:t xml:space="preserve">-System halten QA-Systeme Einzug in die Industrie durch IBM Watson und in der Wissenschaft durch Wolfram Alpha. Häufiger sind sie allerdings als Bestandteil von </w:t>
      </w:r>
      <w:proofErr w:type="spellStart"/>
      <w:r>
        <w:rPr>
          <w:rFonts w:ascii="Times New Roman" w:hAnsi="Times New Roman" w:eastAsia="Times New Roman" w:cs="Times New Roman"/>
          <w:lang w:val="de-DE" w:eastAsia="en-GB"/>
        </w:rPr>
        <w:t>Chatbots</w:t>
      </w:r>
      <w:proofErr w:type="spellEnd"/>
      <w:r>
        <w:rPr>
          <w:rFonts w:ascii="Times New Roman" w:hAnsi="Times New Roman" w:eastAsia="Times New Roman" w:cs="Times New Roman"/>
          <w:lang w:val="de-DE" w:eastAsia="en-GB"/>
        </w:rPr>
        <w:t xml:space="preserve"> wie Siri und Co zu finden, um (kontextlose) Wissensfragen zu beantworten.</w:t>
      </w:r>
    </w:p>
    <w:p w:rsidRPr="0061255F" w:rsidR="0061255F" w:rsidP="00424182" w:rsidRDefault="0061255F" w14:paraId="29A42A06" w14:textId="1C4630F2">
      <w:pPr>
        <w:rPr>
          <w:rFonts w:ascii="Times New Roman" w:hAnsi="Times New Roman" w:eastAsia="Times New Roman" w:cs="Times New Roman"/>
          <w:lang w:val="de-DE" w:eastAsia="en-GB"/>
        </w:rPr>
      </w:pPr>
    </w:p>
    <w:p w:rsidR="00227580" w:rsidP="00424182" w:rsidRDefault="00227580" w14:paraId="19C8558E" w14:textId="77777777">
      <w:pPr>
        <w:rPr>
          <w:rFonts w:ascii="Times New Roman" w:hAnsi="Times New Roman" w:eastAsia="Times New Roman" w:cs="Times New Roman"/>
          <w:lang w:val="de-DE" w:eastAsia="en-GB"/>
        </w:rPr>
      </w:pPr>
    </w:p>
    <w:p w:rsidRPr="0061255F" w:rsidR="00227580" w:rsidP="00955D8F" w:rsidRDefault="00955D8F" w14:paraId="12533C60" w14:textId="3FED293D">
      <w:pPr>
        <w:pStyle w:val="berschrift2"/>
        <w:rPr>
          <w:rFonts w:eastAsia="Times New Roman"/>
          <w:lang w:val="de-DE" w:eastAsia="en-GB"/>
        </w:rPr>
      </w:pPr>
      <w:r>
        <w:rPr>
          <w:rFonts w:eastAsia="Times New Roman"/>
          <w:lang w:val="de-DE" w:eastAsia="en-GB"/>
        </w:rPr>
        <w:t>Technologie</w:t>
      </w:r>
    </w:p>
    <w:p w:rsidR="0061255F" w:rsidP="00424182" w:rsidRDefault="0061255F" w14:paraId="040EE094" w14:textId="77777777">
      <w:pPr>
        <w:rPr>
          <w:rFonts w:ascii="Times New Roman" w:hAnsi="Times New Roman" w:eastAsia="Times New Roman" w:cs="Times New Roman"/>
          <w:lang w:val="de-DE" w:eastAsia="en-GB"/>
        </w:rPr>
      </w:pPr>
    </w:p>
    <w:p w:rsidR="00825994" w:rsidP="00424182" w:rsidRDefault="00B25788" w14:paraId="20E6F622" w14:textId="3586E02F">
      <w:p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 xml:space="preserve">Zur Beantwortung der Frage wird auf eine Vielzahl von strukturierten (Datenbanken) und unstrukturierten (Wikipedia, </w:t>
      </w:r>
      <w:r w:rsidR="00583828">
        <w:rPr>
          <w:rFonts w:ascii="Times New Roman" w:hAnsi="Times New Roman" w:eastAsia="Times New Roman" w:cs="Times New Roman"/>
          <w:lang w:val="de-DE" w:eastAsia="en-GB"/>
        </w:rPr>
        <w:t xml:space="preserve">Wissenschaftsportale, usw.) Quellen zugegriffen. Letztere werden in einem Vorbereitungsschritt mithilfe anderer NLP-Verfahren nutzbar gemacht.  </w:t>
      </w:r>
      <w:r w:rsidR="005E5888">
        <w:rPr>
          <w:rFonts w:ascii="Times New Roman" w:hAnsi="Times New Roman" w:eastAsia="Times New Roman" w:cs="Times New Roman"/>
          <w:lang w:val="de-DE" w:eastAsia="en-GB"/>
        </w:rPr>
        <w:t>Ein</w:t>
      </w:r>
      <w:r w:rsidR="00583828">
        <w:rPr>
          <w:rFonts w:ascii="Times New Roman" w:hAnsi="Times New Roman" w:eastAsia="Times New Roman" w:cs="Times New Roman"/>
          <w:lang w:val="de-DE" w:eastAsia="en-GB"/>
        </w:rPr>
        <w:t xml:space="preserve"> Frage-Antwort System eignet sich besonders für </w:t>
      </w:r>
      <w:r w:rsidR="00825994">
        <w:rPr>
          <w:rFonts w:ascii="Times New Roman" w:hAnsi="Times New Roman" w:eastAsia="Times New Roman" w:cs="Times New Roman"/>
          <w:lang w:val="de-DE" w:eastAsia="en-GB"/>
        </w:rPr>
        <w:t>sehr spezifische Probleme</w:t>
      </w:r>
      <w:r w:rsidR="00FA4058">
        <w:rPr>
          <w:rFonts w:ascii="Times New Roman" w:hAnsi="Times New Roman" w:eastAsia="Times New Roman" w:cs="Times New Roman"/>
          <w:lang w:val="de-DE" w:eastAsia="en-GB"/>
        </w:rPr>
        <w:t>, d</w:t>
      </w:r>
      <w:r w:rsidR="00583828">
        <w:rPr>
          <w:rFonts w:ascii="Times New Roman" w:hAnsi="Times New Roman" w:eastAsia="Times New Roman" w:cs="Times New Roman"/>
          <w:lang w:val="de-DE" w:eastAsia="en-GB"/>
        </w:rPr>
        <w:t xml:space="preserve">a </w:t>
      </w:r>
      <w:r w:rsidR="003631AB">
        <w:rPr>
          <w:rFonts w:ascii="Times New Roman" w:hAnsi="Times New Roman" w:eastAsia="Times New Roman" w:cs="Times New Roman"/>
          <w:lang w:val="de-DE" w:eastAsia="en-GB"/>
        </w:rPr>
        <w:t>der QA-Algorithmus auf bereitgestellte Datenbanken trainiert werden kann. Somit kann das System unkompliziert für bestimmte Fragestellungen maßgeschneidert werden.</w:t>
      </w:r>
    </w:p>
    <w:p w:rsidR="00825994" w:rsidP="00424182" w:rsidRDefault="00825994" w14:paraId="7AD3D7FE" w14:textId="77777777">
      <w:pPr>
        <w:rPr>
          <w:rFonts w:ascii="Times New Roman" w:hAnsi="Times New Roman" w:eastAsia="Times New Roman" w:cs="Times New Roman"/>
          <w:lang w:val="de-DE" w:eastAsia="en-GB"/>
        </w:rPr>
      </w:pPr>
    </w:p>
    <w:p w:rsidRPr="00B45FB3" w:rsidR="00825994" w:rsidP="00424182" w:rsidRDefault="00825994" w14:paraId="4C4F24C7" w14:textId="6BFC08C3">
      <w:pPr>
        <w:rPr>
          <w:rFonts w:ascii="Times New Roman" w:hAnsi="Times New Roman" w:eastAsia="Times New Roman" w:cs="Times New Roman"/>
          <w:b/>
          <w:bCs/>
          <w:lang w:val="de-DE" w:eastAsia="en-GB"/>
        </w:rPr>
      </w:pPr>
      <w:r w:rsidRPr="00B45FB3">
        <w:rPr>
          <w:rFonts w:ascii="Times New Roman" w:hAnsi="Times New Roman" w:eastAsia="Times New Roman" w:cs="Times New Roman"/>
          <w:b/>
          <w:bCs/>
          <w:lang w:val="de-DE" w:eastAsia="en-GB"/>
        </w:rPr>
        <w:t>„Je spezifischer die Frage, desto einfacher lassen sich Antworten finden</w:t>
      </w:r>
      <w:r w:rsidRPr="00B45FB3" w:rsidR="00DF69D0">
        <w:rPr>
          <w:rFonts w:ascii="Times New Roman" w:hAnsi="Times New Roman" w:eastAsia="Times New Roman" w:cs="Times New Roman"/>
          <w:b/>
          <w:bCs/>
          <w:lang w:val="de-DE" w:eastAsia="en-GB"/>
        </w:rPr>
        <w:t>.</w:t>
      </w:r>
      <w:r w:rsidRPr="00B45FB3">
        <w:rPr>
          <w:rFonts w:ascii="Times New Roman" w:hAnsi="Times New Roman" w:eastAsia="Times New Roman" w:cs="Times New Roman"/>
          <w:b/>
          <w:bCs/>
          <w:lang w:val="de-DE" w:eastAsia="en-GB"/>
        </w:rPr>
        <w:t>“</w:t>
      </w:r>
    </w:p>
    <w:p w:rsidR="00825994" w:rsidP="00424182" w:rsidRDefault="00825994" w14:paraId="0591EA58" w14:textId="77777777">
      <w:pPr>
        <w:rPr>
          <w:rFonts w:ascii="Times New Roman" w:hAnsi="Times New Roman" w:eastAsia="Times New Roman" w:cs="Times New Roman"/>
          <w:lang w:val="de-DE" w:eastAsia="en-GB"/>
        </w:rPr>
      </w:pPr>
    </w:p>
    <w:p w:rsidR="00207F82" w:rsidP="00424182" w:rsidRDefault="00825994" w14:paraId="2CF82D4D" w14:textId="77777777">
      <w:p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 xml:space="preserve"> Allgemeiner teilt man Fragen in </w:t>
      </w:r>
      <w:r w:rsidR="00207F82">
        <w:rPr>
          <w:rFonts w:ascii="Times New Roman" w:hAnsi="Times New Roman" w:eastAsia="Times New Roman" w:cs="Times New Roman"/>
          <w:lang w:val="de-DE" w:eastAsia="en-GB"/>
        </w:rPr>
        <w:t>zwei Kategorien ein:</w:t>
      </w:r>
    </w:p>
    <w:p w:rsidR="00207F82" w:rsidP="00207F82" w:rsidRDefault="00207F82" w14:paraId="5D379B22" w14:textId="28944764">
      <w:pPr>
        <w:pStyle w:val="Listenabsatz"/>
        <w:numPr>
          <w:ilvl w:val="0"/>
          <w:numId w:val="3"/>
        </w:numPr>
        <w:rPr>
          <w:rFonts w:ascii="Times New Roman" w:hAnsi="Times New Roman" w:eastAsia="Times New Roman" w:cs="Times New Roman"/>
          <w:lang w:val="de-DE" w:eastAsia="en-GB"/>
        </w:rPr>
      </w:pPr>
      <w:proofErr w:type="spellStart"/>
      <w:r>
        <w:rPr>
          <w:rFonts w:ascii="Times New Roman" w:hAnsi="Times New Roman" w:eastAsia="Times New Roman" w:cs="Times New Roman"/>
          <w:lang w:val="de-DE" w:eastAsia="en-GB"/>
        </w:rPr>
        <w:t>Closed</w:t>
      </w:r>
      <w:proofErr w:type="spellEnd"/>
      <w:r>
        <w:rPr>
          <w:rFonts w:ascii="Times New Roman" w:hAnsi="Times New Roman" w:eastAsia="Times New Roman" w:cs="Times New Roman"/>
          <w:lang w:val="de-DE" w:eastAsia="en-GB"/>
        </w:rPr>
        <w:t xml:space="preserve"> </w:t>
      </w:r>
      <w:r w:rsidR="00CC2BA8">
        <w:rPr>
          <w:rFonts w:ascii="Times New Roman" w:hAnsi="Times New Roman" w:eastAsia="Times New Roman" w:cs="Times New Roman"/>
          <w:lang w:val="de-DE" w:eastAsia="en-GB"/>
        </w:rPr>
        <w:t>Domain</w:t>
      </w:r>
      <w:r>
        <w:rPr>
          <w:rFonts w:ascii="Times New Roman" w:hAnsi="Times New Roman" w:eastAsia="Times New Roman" w:cs="Times New Roman"/>
          <w:lang w:val="de-DE" w:eastAsia="en-GB"/>
        </w:rPr>
        <w:t xml:space="preserve"> Fragen: Diese Fragen betreffen ein eingrenzbares Fachgebiet und sind von ihrer </w:t>
      </w:r>
      <w:r w:rsidR="00955D8F">
        <w:rPr>
          <w:rFonts w:ascii="Times New Roman" w:hAnsi="Times New Roman" w:eastAsia="Times New Roman" w:cs="Times New Roman"/>
          <w:lang w:val="de-DE" w:eastAsia="en-GB"/>
        </w:rPr>
        <w:t>Struktur</w:t>
      </w:r>
      <w:r>
        <w:rPr>
          <w:rFonts w:ascii="Times New Roman" w:hAnsi="Times New Roman" w:eastAsia="Times New Roman" w:cs="Times New Roman"/>
          <w:lang w:val="de-DE" w:eastAsia="en-GB"/>
        </w:rPr>
        <w:t xml:space="preserve"> einfach aufgebaut, sodass klar ist, in </w:t>
      </w:r>
      <w:r w:rsidR="006B7D30">
        <w:rPr>
          <w:rFonts w:ascii="Times New Roman" w:hAnsi="Times New Roman" w:eastAsia="Times New Roman" w:cs="Times New Roman"/>
          <w:lang w:val="de-DE" w:eastAsia="en-GB"/>
        </w:rPr>
        <w:t>welchen</w:t>
      </w:r>
      <w:r>
        <w:rPr>
          <w:rFonts w:ascii="Times New Roman" w:hAnsi="Times New Roman" w:eastAsia="Times New Roman" w:cs="Times New Roman"/>
          <w:lang w:val="de-DE" w:eastAsia="en-GB"/>
        </w:rPr>
        <w:t xml:space="preserve"> Datenbank</w:t>
      </w:r>
      <w:r w:rsidR="006B7D30">
        <w:rPr>
          <w:rFonts w:ascii="Times New Roman" w:hAnsi="Times New Roman" w:eastAsia="Times New Roman" w:cs="Times New Roman"/>
          <w:lang w:val="de-DE" w:eastAsia="en-GB"/>
        </w:rPr>
        <w:t>en</w:t>
      </w:r>
      <w:r w:rsidR="003E7F51">
        <w:rPr>
          <w:rFonts w:ascii="Times New Roman" w:hAnsi="Times New Roman" w:eastAsia="Times New Roman" w:cs="Times New Roman"/>
          <w:lang w:val="de-DE" w:eastAsia="en-GB"/>
        </w:rPr>
        <w:t xml:space="preserve"> </w:t>
      </w:r>
      <w:proofErr w:type="gramStart"/>
      <w:r>
        <w:rPr>
          <w:rFonts w:ascii="Times New Roman" w:hAnsi="Times New Roman" w:eastAsia="Times New Roman" w:cs="Times New Roman"/>
          <w:lang w:val="de-DE" w:eastAsia="en-GB"/>
        </w:rPr>
        <w:t>die</w:t>
      </w:r>
      <w:r w:rsidR="003E7F51">
        <w:rPr>
          <w:rFonts w:ascii="Times New Roman" w:hAnsi="Times New Roman" w:eastAsia="Times New Roman" w:cs="Times New Roman"/>
          <w:lang w:val="de-DE" w:eastAsia="en-GB"/>
        </w:rPr>
        <w:t xml:space="preserve"> </w:t>
      </w:r>
      <w:r w:rsidR="006B7D30">
        <w:rPr>
          <w:rFonts w:ascii="Times New Roman" w:hAnsi="Times New Roman" w:eastAsia="Times New Roman" w:cs="Times New Roman"/>
          <w:lang w:val="de-DE" w:eastAsia="en-GB"/>
        </w:rPr>
        <w:lastRenderedPageBreak/>
        <w:t>relevante</w:t>
      </w:r>
      <w:r>
        <w:rPr>
          <w:rFonts w:ascii="Times New Roman" w:hAnsi="Times New Roman" w:eastAsia="Times New Roman" w:cs="Times New Roman"/>
          <w:lang w:val="de-DE" w:eastAsia="en-GB"/>
        </w:rPr>
        <w:t xml:space="preserve"> Information</w:t>
      </w:r>
      <w:r w:rsidR="006B7D30">
        <w:rPr>
          <w:rFonts w:ascii="Times New Roman" w:hAnsi="Times New Roman" w:eastAsia="Times New Roman" w:cs="Times New Roman"/>
          <w:lang w:val="de-DE" w:eastAsia="en-GB"/>
        </w:rPr>
        <w:t>en</w:t>
      </w:r>
      <w:proofErr w:type="gramEnd"/>
      <w:r>
        <w:rPr>
          <w:rFonts w:ascii="Times New Roman" w:hAnsi="Times New Roman" w:eastAsia="Times New Roman" w:cs="Times New Roman"/>
          <w:lang w:val="de-DE" w:eastAsia="en-GB"/>
        </w:rPr>
        <w:t xml:space="preserve"> zu finden </w:t>
      </w:r>
      <w:r w:rsidR="006B7D30">
        <w:rPr>
          <w:rFonts w:ascii="Times New Roman" w:hAnsi="Times New Roman" w:eastAsia="Times New Roman" w:cs="Times New Roman"/>
          <w:lang w:val="de-DE" w:eastAsia="en-GB"/>
        </w:rPr>
        <w:t xml:space="preserve">sind, die zum Beantworten der Frage herangezogen werden. </w:t>
      </w:r>
      <w:r>
        <w:rPr>
          <w:rFonts w:ascii="Times New Roman" w:hAnsi="Times New Roman" w:eastAsia="Times New Roman" w:cs="Times New Roman"/>
          <w:lang w:val="de-DE" w:eastAsia="en-GB"/>
        </w:rPr>
        <w:t>Beispiel:</w:t>
      </w:r>
    </w:p>
    <w:p w:rsidR="00207F82" w:rsidP="00207F82" w:rsidRDefault="00207F82" w14:paraId="5FB83370" w14:textId="77777777">
      <w:pPr>
        <w:pStyle w:val="Listenabsatz"/>
        <w:rPr>
          <w:rFonts w:ascii="Times New Roman" w:hAnsi="Times New Roman" w:eastAsia="Times New Roman" w:cs="Times New Roman"/>
          <w:lang w:val="de-DE" w:eastAsia="en-GB"/>
        </w:rPr>
      </w:pPr>
    </w:p>
    <w:p w:rsidR="00207F82" w:rsidP="00207F82" w:rsidRDefault="00207F82" w14:paraId="31106BA5" w14:textId="53278BB2">
      <w:pPr>
        <w:pStyle w:val="Listenabsatz"/>
        <w:numPr>
          <w:ilvl w:val="0"/>
          <w:numId w:val="3"/>
        </w:num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 xml:space="preserve">Open </w:t>
      </w:r>
      <w:r w:rsidR="00CC2BA8">
        <w:rPr>
          <w:rFonts w:ascii="Times New Roman" w:hAnsi="Times New Roman" w:eastAsia="Times New Roman" w:cs="Times New Roman"/>
          <w:lang w:val="de-DE" w:eastAsia="en-GB"/>
        </w:rPr>
        <w:t>Domain</w:t>
      </w:r>
      <w:r>
        <w:rPr>
          <w:rFonts w:ascii="Times New Roman" w:hAnsi="Times New Roman" w:eastAsia="Times New Roman" w:cs="Times New Roman"/>
          <w:lang w:val="de-DE" w:eastAsia="en-GB"/>
        </w:rPr>
        <w:t xml:space="preserve"> Fragen: Im Gegenzug ist hier nicht klar, in </w:t>
      </w:r>
      <w:r w:rsidR="006B7D30">
        <w:rPr>
          <w:rFonts w:ascii="Times New Roman" w:hAnsi="Times New Roman" w:eastAsia="Times New Roman" w:cs="Times New Roman"/>
          <w:lang w:val="de-DE" w:eastAsia="en-GB"/>
        </w:rPr>
        <w:t>welchen</w:t>
      </w:r>
      <w:r>
        <w:rPr>
          <w:rFonts w:ascii="Times New Roman" w:hAnsi="Times New Roman" w:eastAsia="Times New Roman" w:cs="Times New Roman"/>
          <w:lang w:val="de-DE" w:eastAsia="en-GB"/>
        </w:rPr>
        <w:t xml:space="preserve"> Datenbank </w:t>
      </w:r>
      <w:r w:rsidR="006B7D30">
        <w:rPr>
          <w:rFonts w:ascii="Times New Roman" w:hAnsi="Times New Roman" w:eastAsia="Times New Roman" w:cs="Times New Roman"/>
          <w:lang w:val="de-DE" w:eastAsia="en-GB"/>
        </w:rPr>
        <w:t>die relevanten Informationen zu finden sind. Dadurch sind solche Fragen ungleich komplexer</w:t>
      </w:r>
      <w:r w:rsidR="00CC2BA8">
        <w:rPr>
          <w:rFonts w:ascii="Times New Roman" w:hAnsi="Times New Roman" w:eastAsia="Times New Roman" w:cs="Times New Roman"/>
          <w:lang w:val="de-DE" w:eastAsia="en-GB"/>
        </w:rPr>
        <w:t>, zumal häufig „Weltwissen“ erforderlich ist, um diese zu beantworten.</w:t>
      </w:r>
    </w:p>
    <w:p w:rsidRPr="006B7D30" w:rsidR="006B7D30" w:rsidP="006B7D30" w:rsidRDefault="006B7D30" w14:paraId="288ACC40" w14:textId="77777777">
      <w:pPr>
        <w:pStyle w:val="Listenabsatz"/>
        <w:rPr>
          <w:rFonts w:ascii="Times New Roman" w:hAnsi="Times New Roman" w:eastAsia="Times New Roman" w:cs="Times New Roman"/>
          <w:lang w:val="de-DE" w:eastAsia="en-GB"/>
        </w:rPr>
      </w:pPr>
    </w:p>
    <w:p w:rsidR="00C547C9" w:rsidP="00955D8F" w:rsidRDefault="00C547C9" w14:paraId="71664F4E" w14:textId="77777777">
      <w:pPr>
        <w:rPr>
          <w:rFonts w:ascii="Times New Roman" w:hAnsi="Times New Roman" w:eastAsia="Times New Roman" w:cs="Times New Roman"/>
          <w:lang w:val="de-DE" w:eastAsia="en-GB"/>
        </w:rPr>
      </w:pPr>
    </w:p>
    <w:p w:rsidR="00825994" w:rsidP="000E5E74" w:rsidRDefault="00996579" w14:paraId="66E4E2C7" w14:textId="176304F2">
      <w:pPr>
        <w:rPr>
          <w:rFonts w:ascii="Times New Roman" w:hAnsi="Times New Roman" w:eastAsia="Times New Roman" w:cs="Times New Roman"/>
          <w:lang w:val="de-DE" w:eastAsia="en-GB"/>
        </w:rPr>
      </w:pPr>
      <w:r w:rsidRPr="006B7D30">
        <w:rPr>
          <w:rFonts w:ascii="Times New Roman" w:hAnsi="Times New Roman" w:eastAsia="Times New Roman" w:cs="Times New Roman"/>
          <w:lang w:val="de-DE" w:eastAsia="en-GB"/>
        </w:rPr>
        <w:t xml:space="preserve">Ein QA-System, das </w:t>
      </w:r>
      <w:proofErr w:type="gramStart"/>
      <w:r w:rsidRPr="006B7D30">
        <w:rPr>
          <w:rFonts w:ascii="Times New Roman" w:hAnsi="Times New Roman" w:eastAsia="Times New Roman" w:cs="Times New Roman"/>
          <w:lang w:val="de-DE" w:eastAsia="en-GB"/>
        </w:rPr>
        <w:t>auf sämtliche Open</w:t>
      </w:r>
      <w:proofErr w:type="gramEnd"/>
      <w:r w:rsidRPr="006B7D30">
        <w:rPr>
          <w:rFonts w:ascii="Times New Roman" w:hAnsi="Times New Roman" w:eastAsia="Times New Roman" w:cs="Times New Roman"/>
          <w:lang w:val="de-DE" w:eastAsia="en-GB"/>
        </w:rPr>
        <w:t xml:space="preserve"> und </w:t>
      </w:r>
      <w:proofErr w:type="spellStart"/>
      <w:r w:rsidRPr="006B7D30">
        <w:rPr>
          <w:rFonts w:ascii="Times New Roman" w:hAnsi="Times New Roman" w:eastAsia="Times New Roman" w:cs="Times New Roman"/>
          <w:lang w:val="de-DE" w:eastAsia="en-GB"/>
        </w:rPr>
        <w:t>Closed</w:t>
      </w:r>
      <w:proofErr w:type="spellEnd"/>
      <w:r w:rsidRPr="006B7D30">
        <w:rPr>
          <w:rFonts w:ascii="Times New Roman" w:hAnsi="Times New Roman" w:eastAsia="Times New Roman" w:cs="Times New Roman"/>
          <w:lang w:val="de-DE" w:eastAsia="en-GB"/>
        </w:rPr>
        <w:t xml:space="preserve"> Domain Fragen sinnvolle Antworten geben kann, </w:t>
      </w:r>
      <w:r w:rsidR="00C547C9">
        <w:rPr>
          <w:rFonts w:ascii="Times New Roman" w:hAnsi="Times New Roman" w:eastAsia="Times New Roman" w:cs="Times New Roman"/>
          <w:lang w:val="de-DE" w:eastAsia="en-GB"/>
        </w:rPr>
        <w:t>wird von einigen</w:t>
      </w:r>
      <w:r w:rsidRPr="006B7D30">
        <w:rPr>
          <w:rFonts w:ascii="Times New Roman" w:hAnsi="Times New Roman" w:eastAsia="Times New Roman" w:cs="Times New Roman"/>
          <w:lang w:val="de-DE" w:eastAsia="en-GB"/>
        </w:rPr>
        <w:t xml:space="preserve"> </w:t>
      </w:r>
      <w:r w:rsidR="00C547C9">
        <w:rPr>
          <w:rFonts w:ascii="Times New Roman" w:hAnsi="Times New Roman" w:eastAsia="Times New Roman" w:cs="Times New Roman"/>
          <w:lang w:val="de-DE" w:eastAsia="en-GB"/>
        </w:rPr>
        <w:t>als</w:t>
      </w:r>
      <w:r w:rsidRPr="006B7D30">
        <w:rPr>
          <w:rFonts w:ascii="Times New Roman" w:hAnsi="Times New Roman" w:eastAsia="Times New Roman" w:cs="Times New Roman"/>
          <w:lang w:val="de-DE" w:eastAsia="en-GB"/>
        </w:rPr>
        <w:t xml:space="preserve"> „General AI“</w:t>
      </w:r>
      <w:r w:rsidR="00C547C9">
        <w:rPr>
          <w:rFonts w:ascii="Times New Roman" w:hAnsi="Times New Roman" w:eastAsia="Times New Roman" w:cs="Times New Roman"/>
          <w:lang w:val="de-DE" w:eastAsia="en-GB"/>
        </w:rPr>
        <w:t xml:space="preserve"> bezeichnet</w:t>
      </w:r>
      <w:r w:rsidRPr="006B7D30">
        <w:rPr>
          <w:rFonts w:ascii="Times New Roman" w:hAnsi="Times New Roman" w:eastAsia="Times New Roman" w:cs="Times New Roman"/>
          <w:lang w:val="de-DE" w:eastAsia="en-GB"/>
        </w:rPr>
        <w:t>. Eine solche künstliche Intelligenz ist noch nicht am Horizont – eine Mehrheit in der Forschungscommunity geht davon aus, dass</w:t>
      </w:r>
      <w:r w:rsidR="0023423D">
        <w:rPr>
          <w:rFonts w:ascii="Times New Roman" w:hAnsi="Times New Roman" w:eastAsia="Times New Roman" w:cs="Times New Roman"/>
          <w:lang w:val="de-DE" w:eastAsia="en-GB"/>
        </w:rPr>
        <w:t xml:space="preserve"> eine</w:t>
      </w:r>
      <w:r w:rsidRPr="006B7D30">
        <w:rPr>
          <w:rFonts w:ascii="Times New Roman" w:hAnsi="Times New Roman" w:eastAsia="Times New Roman" w:cs="Times New Roman"/>
          <w:lang w:val="de-DE" w:eastAsia="en-GB"/>
        </w:rPr>
        <w:t xml:space="preserve"> reine </w:t>
      </w:r>
      <w:r w:rsidR="0023423D">
        <w:rPr>
          <w:rFonts w:ascii="Times New Roman" w:hAnsi="Times New Roman" w:eastAsia="Times New Roman" w:cs="Times New Roman"/>
          <w:lang w:val="de-DE" w:eastAsia="en-GB"/>
        </w:rPr>
        <w:t>inkrementelle</w:t>
      </w:r>
      <w:r w:rsidRPr="006B7D30">
        <w:rPr>
          <w:rFonts w:ascii="Times New Roman" w:hAnsi="Times New Roman" w:eastAsia="Times New Roman" w:cs="Times New Roman"/>
          <w:lang w:val="de-DE" w:eastAsia="en-GB"/>
        </w:rPr>
        <w:t xml:space="preserve"> Verbesserung durch mehr Daten und komplexere Modelle sich eine General AI nicht realisieren lässt</w:t>
      </w:r>
      <w:r w:rsidRPr="006B7D30" w:rsidR="00027D97">
        <w:rPr>
          <w:rFonts w:ascii="Times New Roman" w:hAnsi="Times New Roman" w:eastAsia="Times New Roman" w:cs="Times New Roman"/>
          <w:lang w:val="de-DE" w:eastAsia="en-GB"/>
        </w:rPr>
        <w:t xml:space="preserve">, sondern dass es </w:t>
      </w:r>
      <w:r w:rsidR="007C4782">
        <w:rPr>
          <w:rFonts w:ascii="Times New Roman" w:hAnsi="Times New Roman" w:eastAsia="Times New Roman" w:cs="Times New Roman"/>
          <w:lang w:val="de-DE" w:eastAsia="en-GB"/>
        </w:rPr>
        <w:t>neuartige, innovative</w:t>
      </w:r>
      <w:r w:rsidRPr="006B7D30" w:rsidR="00027D97">
        <w:rPr>
          <w:rFonts w:ascii="Times New Roman" w:hAnsi="Times New Roman" w:eastAsia="Times New Roman" w:cs="Times New Roman"/>
          <w:lang w:val="de-DE" w:eastAsia="en-GB"/>
        </w:rPr>
        <w:t xml:space="preserve"> Modellarchitekturen </w:t>
      </w:r>
      <w:r w:rsidR="007C4782">
        <w:rPr>
          <w:rFonts w:ascii="Times New Roman" w:hAnsi="Times New Roman" w:eastAsia="Times New Roman" w:cs="Times New Roman"/>
          <w:lang w:val="de-DE" w:eastAsia="en-GB"/>
        </w:rPr>
        <w:t>von Nöten</w:t>
      </w:r>
      <w:r w:rsidRPr="006B7D30" w:rsidR="00027D97">
        <w:rPr>
          <w:rFonts w:ascii="Times New Roman" w:hAnsi="Times New Roman" w:eastAsia="Times New Roman" w:cs="Times New Roman"/>
          <w:lang w:val="de-DE" w:eastAsia="en-GB"/>
        </w:rPr>
        <w:t xml:space="preserve"> </w:t>
      </w:r>
      <w:r w:rsidR="007C4782">
        <w:rPr>
          <w:rFonts w:ascii="Times New Roman" w:hAnsi="Times New Roman" w:eastAsia="Times New Roman" w:cs="Times New Roman"/>
          <w:lang w:val="de-DE" w:eastAsia="en-GB"/>
        </w:rPr>
        <w:t>sind</w:t>
      </w:r>
      <w:r w:rsidRPr="006B7D30" w:rsidR="00027D97">
        <w:rPr>
          <w:rFonts w:ascii="Times New Roman" w:hAnsi="Times New Roman" w:eastAsia="Times New Roman" w:cs="Times New Roman"/>
          <w:lang w:val="de-DE" w:eastAsia="en-GB"/>
        </w:rPr>
        <w:t>.</w:t>
      </w:r>
    </w:p>
    <w:p w:rsidR="00027D97" w:rsidP="00424182" w:rsidRDefault="00027D97" w14:paraId="7AEB2912" w14:textId="2A939B7D">
      <w:pPr>
        <w:rPr>
          <w:rFonts w:ascii="Times New Roman" w:hAnsi="Times New Roman" w:eastAsia="Times New Roman" w:cs="Times New Roman"/>
          <w:lang w:val="de-DE" w:eastAsia="en-GB"/>
        </w:rPr>
      </w:pPr>
    </w:p>
    <w:p w:rsidR="00027D97" w:rsidP="00424182" w:rsidRDefault="00027D97" w14:paraId="7BC0DF4D" w14:textId="31438575">
      <w:pPr>
        <w:rPr>
          <w:rFonts w:ascii="Times New Roman" w:hAnsi="Times New Roman" w:eastAsia="Times New Roman" w:cs="Times New Roman"/>
          <w:lang w:val="de-DE" w:eastAsia="en-GB"/>
        </w:rPr>
      </w:pPr>
    </w:p>
    <w:p w:rsidR="00027D97" w:rsidP="0061255F" w:rsidRDefault="00027D97" w14:paraId="0663B658" w14:textId="3B6AC2C7">
      <w:pPr>
        <w:pStyle w:val="berschrift1"/>
        <w:rPr>
          <w:rFonts w:eastAsia="Times New Roman"/>
          <w:lang w:val="de-DE" w:eastAsia="en-GB"/>
        </w:rPr>
      </w:pPr>
      <w:proofErr w:type="spellStart"/>
      <w:r w:rsidRPr="002168AB">
        <w:rPr>
          <w:rFonts w:eastAsia="Times New Roman"/>
          <w:lang w:val="de-DE" w:eastAsia="en-GB"/>
        </w:rPr>
        <w:t>Chatbots</w:t>
      </w:r>
      <w:proofErr w:type="spellEnd"/>
    </w:p>
    <w:p w:rsidRPr="002168AB" w:rsidR="00505331" w:rsidP="00424182" w:rsidRDefault="00505331" w14:paraId="0BFC829B" w14:textId="77777777">
      <w:pPr>
        <w:rPr>
          <w:rFonts w:ascii="Times New Roman" w:hAnsi="Times New Roman" w:eastAsia="Times New Roman" w:cs="Times New Roman"/>
          <w:sz w:val="40"/>
          <w:szCs w:val="40"/>
          <w:lang w:val="de-DE" w:eastAsia="en-GB"/>
        </w:rPr>
      </w:pPr>
    </w:p>
    <w:p w:rsidRPr="00505331" w:rsidR="00027D97" w:rsidP="00955D8F" w:rsidRDefault="00505331" w14:paraId="2BB4B265" w14:textId="0C9B866B">
      <w:pPr>
        <w:pStyle w:val="berschrift2"/>
        <w:rPr>
          <w:rFonts w:eastAsia="Times New Roman"/>
          <w:lang w:val="de-DE" w:eastAsia="en-GB"/>
        </w:rPr>
      </w:pPr>
      <w:r w:rsidRPr="00505331">
        <w:rPr>
          <w:rFonts w:eastAsia="Times New Roman"/>
          <w:lang w:val="de-DE" w:eastAsia="en-GB"/>
        </w:rPr>
        <w:t>Worum geht es?</w:t>
      </w:r>
    </w:p>
    <w:p w:rsidR="00505331" w:rsidP="00424182" w:rsidRDefault="00505331" w14:paraId="227F1AB7" w14:textId="77777777">
      <w:pPr>
        <w:rPr>
          <w:rFonts w:ascii="Times New Roman" w:hAnsi="Times New Roman" w:eastAsia="Times New Roman" w:cs="Times New Roman"/>
          <w:lang w:val="de-DE" w:eastAsia="en-GB"/>
        </w:rPr>
      </w:pPr>
    </w:p>
    <w:p w:rsidR="008C773B" w:rsidP="00424182" w:rsidRDefault="00027D97" w14:paraId="2677B022" w14:textId="05E4F6F2">
      <w:p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 xml:space="preserve">Während QA Systeme lediglich einzelne Fragen beantworten können, können </w:t>
      </w:r>
      <w:proofErr w:type="spellStart"/>
      <w:r>
        <w:rPr>
          <w:rFonts w:ascii="Times New Roman" w:hAnsi="Times New Roman" w:eastAsia="Times New Roman" w:cs="Times New Roman"/>
          <w:lang w:val="de-DE" w:eastAsia="en-GB"/>
        </w:rPr>
        <w:t>Chatbots</w:t>
      </w:r>
      <w:proofErr w:type="spellEnd"/>
      <w:r>
        <w:rPr>
          <w:rFonts w:ascii="Times New Roman" w:hAnsi="Times New Roman" w:eastAsia="Times New Roman" w:cs="Times New Roman"/>
          <w:lang w:val="de-DE" w:eastAsia="en-GB"/>
        </w:rPr>
        <w:t xml:space="preserve"> in einen interaktiven Informationsaustausch mit dem Benutzer gehen. Sie verstehen die natürliche Sprache des Benutzers, merken sich die Historie der Konversation, und reagieren entsprechend. </w:t>
      </w:r>
      <w:r w:rsidR="008C773B">
        <w:rPr>
          <w:rFonts w:ascii="Times New Roman" w:hAnsi="Times New Roman" w:eastAsia="Times New Roman" w:cs="Times New Roman"/>
          <w:lang w:val="de-DE" w:eastAsia="en-GB"/>
        </w:rPr>
        <w:t xml:space="preserve">Darüber hinaus können </w:t>
      </w:r>
      <w:proofErr w:type="spellStart"/>
      <w:r w:rsidR="008C773B">
        <w:rPr>
          <w:rFonts w:ascii="Times New Roman" w:hAnsi="Times New Roman" w:eastAsia="Times New Roman" w:cs="Times New Roman"/>
          <w:lang w:val="de-DE" w:eastAsia="en-GB"/>
        </w:rPr>
        <w:t>Chatbots</w:t>
      </w:r>
      <w:proofErr w:type="spellEnd"/>
      <w:r w:rsidR="008C773B">
        <w:rPr>
          <w:rFonts w:ascii="Times New Roman" w:hAnsi="Times New Roman" w:eastAsia="Times New Roman" w:cs="Times New Roman"/>
          <w:lang w:val="de-DE" w:eastAsia="en-GB"/>
        </w:rPr>
        <w:t xml:space="preserve">, je nach Architektur, auch </w:t>
      </w:r>
      <w:proofErr w:type="spellStart"/>
      <w:r w:rsidR="008C773B">
        <w:rPr>
          <w:rFonts w:ascii="Times New Roman" w:hAnsi="Times New Roman" w:eastAsia="Times New Roman" w:cs="Times New Roman"/>
          <w:lang w:val="de-DE" w:eastAsia="en-GB"/>
        </w:rPr>
        <w:t>Closed</w:t>
      </w:r>
      <w:proofErr w:type="spellEnd"/>
      <w:r w:rsidR="008C773B">
        <w:rPr>
          <w:rFonts w:ascii="Times New Roman" w:hAnsi="Times New Roman" w:eastAsia="Times New Roman" w:cs="Times New Roman"/>
          <w:lang w:val="de-DE" w:eastAsia="en-GB"/>
        </w:rPr>
        <w:t xml:space="preserve"> &amp; Open Domain Fragen beantworten</w:t>
      </w:r>
      <w:r>
        <w:rPr>
          <w:rFonts w:ascii="Times New Roman" w:hAnsi="Times New Roman" w:eastAsia="Times New Roman" w:cs="Times New Roman"/>
          <w:lang w:val="de-DE" w:eastAsia="en-GB"/>
        </w:rPr>
        <w:t xml:space="preserve">. Damit </w:t>
      </w:r>
      <w:r w:rsidR="008C773B">
        <w:rPr>
          <w:rFonts w:ascii="Times New Roman" w:hAnsi="Times New Roman" w:eastAsia="Times New Roman" w:cs="Times New Roman"/>
          <w:lang w:val="de-DE" w:eastAsia="en-GB"/>
        </w:rPr>
        <w:t>kann</w:t>
      </w:r>
      <w:r>
        <w:rPr>
          <w:rFonts w:ascii="Times New Roman" w:hAnsi="Times New Roman" w:eastAsia="Times New Roman" w:cs="Times New Roman"/>
          <w:lang w:val="de-DE" w:eastAsia="en-GB"/>
        </w:rPr>
        <w:t xml:space="preserve"> der </w:t>
      </w:r>
      <w:proofErr w:type="spellStart"/>
      <w:r>
        <w:rPr>
          <w:rFonts w:ascii="Times New Roman" w:hAnsi="Times New Roman" w:eastAsia="Times New Roman" w:cs="Times New Roman"/>
          <w:lang w:val="de-DE" w:eastAsia="en-GB"/>
        </w:rPr>
        <w:t>Scope</w:t>
      </w:r>
      <w:proofErr w:type="spellEnd"/>
      <w:r>
        <w:rPr>
          <w:rFonts w:ascii="Times New Roman" w:hAnsi="Times New Roman" w:eastAsia="Times New Roman" w:cs="Times New Roman"/>
          <w:lang w:val="de-DE" w:eastAsia="en-GB"/>
        </w:rPr>
        <w:t xml:space="preserve"> von </w:t>
      </w:r>
      <w:proofErr w:type="spellStart"/>
      <w:r>
        <w:rPr>
          <w:rFonts w:ascii="Times New Roman" w:hAnsi="Times New Roman" w:eastAsia="Times New Roman" w:cs="Times New Roman"/>
          <w:lang w:val="de-DE" w:eastAsia="en-GB"/>
        </w:rPr>
        <w:t>Chatbots</w:t>
      </w:r>
      <w:proofErr w:type="spellEnd"/>
      <w:r>
        <w:rPr>
          <w:rFonts w:ascii="Times New Roman" w:hAnsi="Times New Roman" w:eastAsia="Times New Roman" w:cs="Times New Roman"/>
          <w:lang w:val="de-DE" w:eastAsia="en-GB"/>
        </w:rPr>
        <w:t xml:space="preserve"> deutlich größer als von QA-Systemen</w:t>
      </w:r>
      <w:r w:rsidR="008C773B">
        <w:rPr>
          <w:rFonts w:ascii="Times New Roman" w:hAnsi="Times New Roman" w:eastAsia="Times New Roman" w:cs="Times New Roman"/>
          <w:lang w:val="de-DE" w:eastAsia="en-GB"/>
        </w:rPr>
        <w:t xml:space="preserve"> sein</w:t>
      </w:r>
      <w:r w:rsidR="00B45FB3">
        <w:rPr>
          <w:rFonts w:ascii="Times New Roman" w:hAnsi="Times New Roman" w:eastAsia="Times New Roman" w:cs="Times New Roman"/>
          <w:lang w:val="de-DE" w:eastAsia="en-GB"/>
        </w:rPr>
        <w:t>.</w:t>
      </w:r>
    </w:p>
    <w:p w:rsidR="008C773B" w:rsidP="008C773B" w:rsidRDefault="008C773B" w14:paraId="1F0F69AD" w14:textId="15DBBB45">
      <w:p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 xml:space="preserve">Das Startsignal zur </w:t>
      </w:r>
      <w:r w:rsidR="0050592E">
        <w:rPr>
          <w:rFonts w:ascii="Times New Roman" w:hAnsi="Times New Roman" w:eastAsia="Times New Roman" w:cs="Times New Roman"/>
          <w:lang w:val="de-DE" w:eastAsia="en-GB"/>
        </w:rPr>
        <w:t>theoretischen Beschäftigung mit</w:t>
      </w:r>
      <w:r>
        <w:rPr>
          <w:rFonts w:ascii="Times New Roman" w:hAnsi="Times New Roman" w:eastAsia="Times New Roman" w:cs="Times New Roman"/>
          <w:lang w:val="de-DE" w:eastAsia="en-GB"/>
        </w:rPr>
        <w:t xml:space="preserve"> </w:t>
      </w:r>
      <w:proofErr w:type="spellStart"/>
      <w:r>
        <w:rPr>
          <w:rFonts w:ascii="Times New Roman" w:hAnsi="Times New Roman" w:eastAsia="Times New Roman" w:cs="Times New Roman"/>
          <w:lang w:val="de-DE" w:eastAsia="en-GB"/>
        </w:rPr>
        <w:t>Chatbots</w:t>
      </w:r>
      <w:proofErr w:type="spellEnd"/>
      <w:r>
        <w:rPr>
          <w:rFonts w:ascii="Times New Roman" w:hAnsi="Times New Roman" w:eastAsia="Times New Roman" w:cs="Times New Roman"/>
          <w:lang w:val="de-DE" w:eastAsia="en-GB"/>
        </w:rPr>
        <w:t xml:space="preserve"> wurde 1950 durch den berühmten </w:t>
      </w:r>
      <w:r w:rsidRPr="008C773B">
        <w:rPr>
          <w:rFonts w:ascii="Times New Roman" w:hAnsi="Times New Roman" w:eastAsia="Times New Roman" w:cs="Times New Roman"/>
          <w:lang w:val="de-DE" w:eastAsia="en-GB"/>
        </w:rPr>
        <w:t xml:space="preserve">Turings Test </w:t>
      </w:r>
      <w:r>
        <w:rPr>
          <w:rFonts w:ascii="Times New Roman" w:hAnsi="Times New Roman" w:eastAsia="Times New Roman" w:cs="Times New Roman"/>
          <w:lang w:val="de-DE" w:eastAsia="en-GB"/>
        </w:rPr>
        <w:t>gegeben</w:t>
      </w:r>
      <w:r w:rsidRPr="008C773B">
        <w:rPr>
          <w:rFonts w:ascii="Times New Roman" w:hAnsi="Times New Roman" w:eastAsia="Times New Roman" w:cs="Times New Roman"/>
          <w:lang w:val="de-DE" w:eastAsia="en-GB"/>
        </w:rPr>
        <w:t xml:space="preserve">: </w:t>
      </w:r>
      <w:r w:rsidR="004160FF">
        <w:rPr>
          <w:rFonts w:ascii="Times New Roman" w:hAnsi="Times New Roman" w:eastAsia="Times New Roman" w:cs="Times New Roman"/>
          <w:lang w:val="de-DE" w:eastAsia="en-GB"/>
        </w:rPr>
        <w:t>Hierbei</w:t>
      </w:r>
      <w:r>
        <w:rPr>
          <w:rFonts w:ascii="Times New Roman" w:hAnsi="Times New Roman" w:eastAsia="Times New Roman" w:cs="Times New Roman"/>
          <w:lang w:val="de-DE" w:eastAsia="en-GB"/>
        </w:rPr>
        <w:t xml:space="preserve"> </w:t>
      </w:r>
      <w:r w:rsidR="00D951B0">
        <w:rPr>
          <w:rFonts w:ascii="Times New Roman" w:hAnsi="Times New Roman" w:eastAsia="Times New Roman" w:cs="Times New Roman"/>
          <w:lang w:val="de-DE" w:eastAsia="en-GB"/>
        </w:rPr>
        <w:t xml:space="preserve">schickt ein Mensch </w:t>
      </w:r>
      <w:r w:rsidR="004A68AB">
        <w:rPr>
          <w:rFonts w:ascii="Times New Roman" w:hAnsi="Times New Roman" w:eastAsia="Times New Roman" w:cs="Times New Roman"/>
          <w:lang w:val="de-DE" w:eastAsia="en-GB"/>
        </w:rPr>
        <w:t xml:space="preserve">eine beliebig große </w:t>
      </w:r>
      <w:r w:rsidR="004160FF">
        <w:rPr>
          <w:rFonts w:ascii="Times New Roman" w:hAnsi="Times New Roman" w:eastAsia="Times New Roman" w:cs="Times New Roman"/>
          <w:lang w:val="de-DE" w:eastAsia="en-GB"/>
        </w:rPr>
        <w:t xml:space="preserve">Anzahl </w:t>
      </w:r>
      <w:r>
        <w:rPr>
          <w:rFonts w:ascii="Times New Roman" w:hAnsi="Times New Roman" w:eastAsia="Times New Roman" w:cs="Times New Roman"/>
          <w:lang w:val="de-DE" w:eastAsia="en-GB"/>
        </w:rPr>
        <w:t>beliebig</w:t>
      </w:r>
      <w:r w:rsidR="004A68AB">
        <w:rPr>
          <w:rFonts w:ascii="Times New Roman" w:hAnsi="Times New Roman" w:eastAsia="Times New Roman" w:cs="Times New Roman"/>
          <w:lang w:val="de-DE" w:eastAsia="en-GB"/>
        </w:rPr>
        <w:t>er</w:t>
      </w:r>
      <w:r>
        <w:rPr>
          <w:rFonts w:ascii="Times New Roman" w:hAnsi="Times New Roman" w:eastAsia="Times New Roman" w:cs="Times New Roman"/>
          <w:lang w:val="de-DE" w:eastAsia="en-GB"/>
        </w:rPr>
        <w:t xml:space="preserve"> Fragen in</w:t>
      </w:r>
      <w:r w:rsidR="00D951B0">
        <w:rPr>
          <w:rFonts w:ascii="Times New Roman" w:hAnsi="Times New Roman" w:eastAsia="Times New Roman" w:cs="Times New Roman"/>
          <w:lang w:val="de-DE" w:eastAsia="en-GB"/>
        </w:rPr>
        <w:t xml:space="preserve"> Textform an einen ihm nicht </w:t>
      </w:r>
      <w:r w:rsidR="00824E42">
        <w:rPr>
          <w:rFonts w:ascii="Times New Roman" w:hAnsi="Times New Roman" w:eastAsia="Times New Roman" w:cs="Times New Roman"/>
          <w:lang w:val="de-DE" w:eastAsia="en-GB"/>
        </w:rPr>
        <w:t>sichtbaren</w:t>
      </w:r>
      <w:r w:rsidR="00D951B0">
        <w:rPr>
          <w:rFonts w:ascii="Times New Roman" w:hAnsi="Times New Roman" w:eastAsia="Times New Roman" w:cs="Times New Roman"/>
          <w:lang w:val="de-DE" w:eastAsia="en-GB"/>
        </w:rPr>
        <w:t xml:space="preserve"> Agenten. Dieser Agent ist entweder selbst ein Mensch, oder</w:t>
      </w:r>
      <w:r w:rsidR="00824E42">
        <w:rPr>
          <w:rFonts w:ascii="Times New Roman" w:hAnsi="Times New Roman" w:eastAsia="Times New Roman" w:cs="Times New Roman"/>
          <w:lang w:val="de-DE" w:eastAsia="en-GB"/>
        </w:rPr>
        <w:t xml:space="preserve"> aber</w:t>
      </w:r>
      <w:r w:rsidR="00D951B0">
        <w:rPr>
          <w:rFonts w:ascii="Times New Roman" w:hAnsi="Times New Roman" w:eastAsia="Times New Roman" w:cs="Times New Roman"/>
          <w:lang w:val="de-DE" w:eastAsia="en-GB"/>
        </w:rPr>
        <w:t xml:space="preserve"> ein Computer, der ein </w:t>
      </w:r>
      <w:proofErr w:type="spellStart"/>
      <w:r w:rsidR="00D951B0">
        <w:rPr>
          <w:rFonts w:ascii="Times New Roman" w:hAnsi="Times New Roman" w:eastAsia="Times New Roman" w:cs="Times New Roman"/>
          <w:lang w:val="de-DE" w:eastAsia="en-GB"/>
        </w:rPr>
        <w:t>Chatbotprogramm</w:t>
      </w:r>
      <w:proofErr w:type="spellEnd"/>
      <w:r w:rsidR="00D951B0">
        <w:rPr>
          <w:rFonts w:ascii="Times New Roman" w:hAnsi="Times New Roman" w:eastAsia="Times New Roman" w:cs="Times New Roman"/>
          <w:lang w:val="de-DE" w:eastAsia="en-GB"/>
        </w:rPr>
        <w:t xml:space="preserve"> ausführt.</w:t>
      </w:r>
      <w:r w:rsidR="00824E42">
        <w:rPr>
          <w:rFonts w:ascii="Times New Roman" w:hAnsi="Times New Roman" w:eastAsia="Times New Roman" w:cs="Times New Roman"/>
          <w:lang w:val="de-DE" w:eastAsia="en-GB"/>
        </w:rPr>
        <w:t xml:space="preserve"> Ist die Testperson nach der Bewertung aller vom Agenten zurückgegebenen Antworten unschlüssig darüber, ob die Antworten von einem Computer oder einem Menschen kommen, gilt der Turing Test als bestanden.</w:t>
      </w:r>
      <w:r w:rsidR="004160FF">
        <w:rPr>
          <w:rFonts w:ascii="Times New Roman" w:hAnsi="Times New Roman" w:eastAsia="Times New Roman" w:cs="Times New Roman"/>
          <w:lang w:val="de-DE" w:eastAsia="en-GB"/>
        </w:rPr>
        <w:t xml:space="preserve"> </w:t>
      </w:r>
      <w:r w:rsidR="00B45FB3">
        <w:rPr>
          <w:rFonts w:ascii="Times New Roman" w:hAnsi="Times New Roman" w:eastAsia="Times New Roman" w:cs="Times New Roman"/>
          <w:lang w:val="de-DE" w:eastAsia="en-GB"/>
        </w:rPr>
        <w:t xml:space="preserve">Bislang </w:t>
      </w:r>
      <w:r w:rsidR="008D7E13">
        <w:rPr>
          <w:rFonts w:ascii="Times New Roman" w:hAnsi="Times New Roman" w:eastAsia="Times New Roman" w:cs="Times New Roman"/>
          <w:lang w:val="de-DE" w:eastAsia="en-GB"/>
        </w:rPr>
        <w:t xml:space="preserve">konnte noch kein </w:t>
      </w:r>
      <w:proofErr w:type="spellStart"/>
      <w:r w:rsidR="008D7E13">
        <w:rPr>
          <w:rFonts w:ascii="Times New Roman" w:hAnsi="Times New Roman" w:eastAsia="Times New Roman" w:cs="Times New Roman"/>
          <w:lang w:val="de-DE" w:eastAsia="en-GB"/>
        </w:rPr>
        <w:t>Chatbot</w:t>
      </w:r>
      <w:proofErr w:type="spellEnd"/>
      <w:r w:rsidR="008D7E13">
        <w:rPr>
          <w:rFonts w:ascii="Times New Roman" w:hAnsi="Times New Roman" w:eastAsia="Times New Roman" w:cs="Times New Roman"/>
          <w:lang w:val="de-DE" w:eastAsia="en-GB"/>
        </w:rPr>
        <w:t xml:space="preserve"> den Test bestehen – allerdings </w:t>
      </w:r>
      <w:r w:rsidR="0023423D">
        <w:rPr>
          <w:rFonts w:ascii="Times New Roman" w:hAnsi="Times New Roman" w:eastAsia="Times New Roman" w:cs="Times New Roman"/>
          <w:lang w:val="de-DE" w:eastAsia="en-GB"/>
        </w:rPr>
        <w:t>wurden</w:t>
      </w:r>
      <w:r w:rsidR="001D7B01">
        <w:rPr>
          <w:rFonts w:ascii="Times New Roman" w:hAnsi="Times New Roman" w:eastAsia="Times New Roman" w:cs="Times New Roman"/>
          <w:lang w:val="de-DE" w:eastAsia="en-GB"/>
        </w:rPr>
        <w:t xml:space="preserve"> große Fortschritte bezüglich des Turing Tests gemacht, wenn man das Anwendungsszenario [ähnlich wie bei QA-Systemen] beschränkt. So hat Google 2018 mit Google Duplex </w:t>
      </w:r>
      <w:r w:rsidR="000E5E74">
        <w:rPr>
          <w:rFonts w:ascii="Times New Roman" w:hAnsi="Times New Roman" w:eastAsia="Times New Roman" w:cs="Times New Roman"/>
          <w:lang w:val="de-DE" w:eastAsia="en-GB"/>
        </w:rPr>
        <w:t xml:space="preserve">eindrücklich </w:t>
      </w:r>
      <w:r w:rsidR="001D7B01">
        <w:rPr>
          <w:rFonts w:ascii="Times New Roman" w:hAnsi="Times New Roman" w:eastAsia="Times New Roman" w:cs="Times New Roman"/>
          <w:lang w:val="de-DE" w:eastAsia="en-GB"/>
        </w:rPr>
        <w:t xml:space="preserve">einen </w:t>
      </w:r>
      <w:proofErr w:type="spellStart"/>
      <w:r w:rsidR="001D7B01">
        <w:rPr>
          <w:rFonts w:ascii="Times New Roman" w:hAnsi="Times New Roman" w:eastAsia="Times New Roman" w:cs="Times New Roman"/>
          <w:lang w:val="de-DE" w:eastAsia="en-GB"/>
        </w:rPr>
        <w:t>Chatbot</w:t>
      </w:r>
      <w:proofErr w:type="spellEnd"/>
      <w:r w:rsidR="001D7B01">
        <w:rPr>
          <w:rFonts w:ascii="Times New Roman" w:hAnsi="Times New Roman" w:eastAsia="Times New Roman" w:cs="Times New Roman"/>
          <w:lang w:val="de-DE" w:eastAsia="en-GB"/>
        </w:rPr>
        <w:t xml:space="preserve"> vorgeführt, der in der Lage ist, am Telefon einen Frisörtermin zu vereinbaren, und dabei ununterscheidbar von einem Menschen agiert.</w:t>
      </w:r>
    </w:p>
    <w:p w:rsidR="00DE77D9" w:rsidP="008C773B" w:rsidRDefault="00DE77D9" w14:paraId="29AC0B60" w14:textId="483D3C63">
      <w:pPr>
        <w:rPr>
          <w:rFonts w:ascii="Times New Roman" w:hAnsi="Times New Roman" w:eastAsia="Times New Roman" w:cs="Times New Roman"/>
          <w:lang w:val="de-DE" w:eastAsia="en-GB"/>
        </w:rPr>
      </w:pPr>
    </w:p>
    <w:p w:rsidR="00DE77D9" w:rsidP="00955D8F" w:rsidRDefault="00DE77D9" w14:paraId="70428BFC" w14:textId="4C66331E">
      <w:pPr>
        <w:pStyle w:val="berschrift2"/>
        <w:rPr>
          <w:rFonts w:eastAsia="Times New Roman"/>
          <w:lang w:val="de-DE" w:eastAsia="en-GB"/>
        </w:rPr>
      </w:pPr>
      <w:r w:rsidRPr="00DE77D9">
        <w:rPr>
          <w:rFonts w:eastAsia="Times New Roman"/>
          <w:lang w:val="de-DE" w:eastAsia="en-GB"/>
        </w:rPr>
        <w:t>Anwendungsbereiche</w:t>
      </w:r>
    </w:p>
    <w:p w:rsidR="00DE77D9" w:rsidP="008C773B" w:rsidRDefault="00DE77D9" w14:paraId="07C3F1A6" w14:textId="031A286D">
      <w:pPr>
        <w:rPr>
          <w:rFonts w:ascii="Times New Roman" w:hAnsi="Times New Roman" w:eastAsia="Times New Roman" w:cs="Times New Roman"/>
          <w:b/>
          <w:bCs/>
          <w:lang w:val="de-DE" w:eastAsia="en-GB"/>
        </w:rPr>
      </w:pPr>
    </w:p>
    <w:p w:rsidRPr="00DE77D9" w:rsidR="00DE77D9" w:rsidP="008C773B" w:rsidRDefault="00DE77D9" w14:paraId="1D8D9D24" w14:textId="6887C99F">
      <w:p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 xml:space="preserve">Es gibt vielfältige Einsatzmöglichkeiten im Kundenservice – je nach Komplexität des Szenarios von der automatischen Vorbereitung (z.B. Sortierung) eines Kundenauftrags hin zur kompletten Abwicklung einer Kundenerfahrung. </w:t>
      </w:r>
    </w:p>
    <w:p w:rsidR="00E2790A" w:rsidP="008C773B" w:rsidRDefault="00E2790A" w14:paraId="782428B8" w14:textId="3C4ECA34">
      <w:pPr>
        <w:rPr>
          <w:rFonts w:ascii="Times New Roman" w:hAnsi="Times New Roman" w:eastAsia="Times New Roman" w:cs="Times New Roman"/>
          <w:lang w:val="de-DE" w:eastAsia="en-GB"/>
        </w:rPr>
      </w:pPr>
    </w:p>
    <w:p w:rsidR="00DE77D9" w:rsidP="00955D8F" w:rsidRDefault="00DE77D9" w14:paraId="35B006E1" w14:textId="38B820BA">
      <w:pPr>
        <w:pStyle w:val="berschrift2"/>
        <w:rPr>
          <w:rFonts w:eastAsia="Times New Roman"/>
          <w:lang w:val="de-DE" w:eastAsia="en-GB"/>
        </w:rPr>
      </w:pPr>
      <w:r w:rsidRPr="00DE77D9">
        <w:rPr>
          <w:rFonts w:eastAsia="Times New Roman"/>
          <w:lang w:val="de-DE" w:eastAsia="en-GB"/>
        </w:rPr>
        <w:t>Technologie</w:t>
      </w:r>
    </w:p>
    <w:p w:rsidRPr="00DE77D9" w:rsidR="00DE77D9" w:rsidP="008C773B" w:rsidRDefault="00DE77D9" w14:paraId="610BCD7B" w14:textId="77777777">
      <w:pPr>
        <w:rPr>
          <w:rFonts w:ascii="Times New Roman" w:hAnsi="Times New Roman" w:eastAsia="Times New Roman" w:cs="Times New Roman"/>
          <w:b/>
          <w:bCs/>
          <w:lang w:val="de-DE" w:eastAsia="en-GB"/>
        </w:rPr>
      </w:pPr>
    </w:p>
    <w:p w:rsidR="00DE77D9" w:rsidP="0023423D" w:rsidRDefault="00DE77D9" w14:paraId="64130033" w14:textId="2DF832EC">
      <w:pPr>
        <w:rPr>
          <w:rFonts w:ascii="Times New Roman" w:hAnsi="Times New Roman" w:eastAsia="Times New Roman" w:cs="Times New Roman"/>
          <w:lang w:val="de-DE" w:eastAsia="en-GB"/>
        </w:rPr>
      </w:pPr>
      <w:r w:rsidRPr="00DE77D9">
        <w:rPr>
          <w:rFonts w:ascii="Times New Roman" w:hAnsi="Times New Roman" w:eastAsia="Times New Roman" w:cs="Times New Roman"/>
          <w:lang w:val="de-DE" w:eastAsia="en-GB"/>
        </w:rPr>
        <w:lastRenderedPageBreak/>
        <w:t xml:space="preserve">Über die Jahre sind im Wesentlichen vier </w:t>
      </w:r>
      <w:proofErr w:type="spellStart"/>
      <w:r w:rsidRPr="00DE77D9">
        <w:rPr>
          <w:rFonts w:ascii="Times New Roman" w:hAnsi="Times New Roman" w:eastAsia="Times New Roman" w:cs="Times New Roman"/>
          <w:lang w:val="de-DE" w:eastAsia="en-GB"/>
        </w:rPr>
        <w:t>Chatbotarchtikturen</w:t>
      </w:r>
      <w:proofErr w:type="spellEnd"/>
      <w:r w:rsidRPr="00DE77D9">
        <w:rPr>
          <w:rFonts w:ascii="Times New Roman" w:hAnsi="Times New Roman" w:eastAsia="Times New Roman" w:cs="Times New Roman"/>
          <w:lang w:val="de-DE" w:eastAsia="en-GB"/>
        </w:rPr>
        <w:t xml:space="preserve"> erprobt worden: In einer ersten Generation wurde die Anfragen auf bekannte Muster geprüft und entsprechend angepasste vorgefertigte Antworten ausgegeben („</w:t>
      </w:r>
      <w:proofErr w:type="spellStart"/>
      <w:r w:rsidRPr="00DE77D9">
        <w:rPr>
          <w:rFonts w:ascii="Times New Roman" w:hAnsi="Times New Roman" w:eastAsia="Times New Roman" w:cs="Times New Roman"/>
          <w:lang w:val="de-DE" w:eastAsia="en-GB"/>
        </w:rPr>
        <w:t>pattern</w:t>
      </w:r>
      <w:proofErr w:type="spellEnd"/>
      <w:r w:rsidRPr="00DE77D9">
        <w:rPr>
          <w:rFonts w:ascii="Times New Roman" w:hAnsi="Times New Roman" w:eastAsia="Times New Roman" w:cs="Times New Roman"/>
          <w:lang w:val="de-DE" w:eastAsia="en-GB"/>
        </w:rPr>
        <w:t xml:space="preserve"> </w:t>
      </w:r>
      <w:proofErr w:type="spellStart"/>
      <w:r w:rsidRPr="00DE77D9">
        <w:rPr>
          <w:rFonts w:ascii="Times New Roman" w:hAnsi="Times New Roman" w:eastAsia="Times New Roman" w:cs="Times New Roman"/>
          <w:lang w:val="de-DE" w:eastAsia="en-GB"/>
        </w:rPr>
        <w:t>matching</w:t>
      </w:r>
      <w:proofErr w:type="spellEnd"/>
      <w:r w:rsidRPr="00DE77D9">
        <w:rPr>
          <w:rFonts w:ascii="Times New Roman" w:hAnsi="Times New Roman" w:eastAsia="Times New Roman" w:cs="Times New Roman"/>
          <w:lang w:val="de-DE" w:eastAsia="en-GB"/>
        </w:rPr>
        <w:t>“). Etwas ausgefeilter ist das sogenannte „</w:t>
      </w:r>
      <w:proofErr w:type="spellStart"/>
      <w:r w:rsidRPr="00DE77D9">
        <w:rPr>
          <w:rFonts w:ascii="Times New Roman" w:hAnsi="Times New Roman" w:eastAsia="Times New Roman" w:cs="Times New Roman"/>
          <w:lang w:val="de-DE" w:eastAsia="en-GB"/>
        </w:rPr>
        <w:t>grounding</w:t>
      </w:r>
      <w:proofErr w:type="spellEnd"/>
      <w:r w:rsidRPr="00DE77D9">
        <w:rPr>
          <w:rFonts w:ascii="Times New Roman" w:hAnsi="Times New Roman" w:eastAsia="Times New Roman" w:cs="Times New Roman"/>
          <w:lang w:val="de-DE" w:eastAsia="en-GB"/>
        </w:rPr>
        <w:t xml:space="preserve">“, wo durch </w:t>
      </w:r>
      <w:proofErr w:type="spellStart"/>
      <w:r w:rsidRPr="00DE77D9">
        <w:rPr>
          <w:rFonts w:ascii="Times New Roman" w:hAnsi="Times New Roman" w:eastAsia="Times New Roman" w:cs="Times New Roman"/>
          <w:lang w:val="de-DE" w:eastAsia="en-GB"/>
        </w:rPr>
        <w:t>Named</w:t>
      </w:r>
      <w:proofErr w:type="spellEnd"/>
      <w:r w:rsidRPr="00DE77D9">
        <w:rPr>
          <w:rFonts w:ascii="Times New Roman" w:hAnsi="Times New Roman" w:eastAsia="Times New Roman" w:cs="Times New Roman"/>
          <w:lang w:val="de-DE" w:eastAsia="en-GB"/>
        </w:rPr>
        <w:t xml:space="preserve"> Entity Recognition (s.o.) aus Wissensbibliotheken (z.B. Wikipedia) extrahierte Informationen in einem Netzwerk organisiert werden. Ein solches Netzwerk hat den Vorteil, dass nicht nur eingetragenes Wissen abgerufen werden kann, sondern, dass auch nicht registriertes Wissen durch die Netzwerkstruktur </w:t>
      </w:r>
      <w:proofErr w:type="spellStart"/>
      <w:r w:rsidRPr="00DE77D9">
        <w:rPr>
          <w:rFonts w:ascii="Times New Roman" w:hAnsi="Times New Roman" w:eastAsia="Times New Roman" w:cs="Times New Roman"/>
          <w:lang w:val="de-DE" w:eastAsia="en-GB"/>
        </w:rPr>
        <w:t>inferiert</w:t>
      </w:r>
      <w:proofErr w:type="spellEnd"/>
      <w:r w:rsidRPr="00DE77D9">
        <w:rPr>
          <w:rFonts w:ascii="Times New Roman" w:hAnsi="Times New Roman" w:eastAsia="Times New Roman" w:cs="Times New Roman"/>
          <w:lang w:val="de-DE" w:eastAsia="en-GB"/>
        </w:rPr>
        <w:t xml:space="preserve"> werden kann. Beim „</w:t>
      </w:r>
      <w:proofErr w:type="spellStart"/>
      <w:r w:rsidRPr="00DE77D9">
        <w:rPr>
          <w:rFonts w:ascii="Times New Roman" w:hAnsi="Times New Roman" w:eastAsia="Times New Roman" w:cs="Times New Roman"/>
          <w:lang w:val="de-DE" w:eastAsia="en-GB"/>
        </w:rPr>
        <w:t>searching</w:t>
      </w:r>
      <w:proofErr w:type="spellEnd"/>
      <w:r w:rsidRPr="00DE77D9">
        <w:rPr>
          <w:rFonts w:ascii="Times New Roman" w:hAnsi="Times New Roman" w:eastAsia="Times New Roman" w:cs="Times New Roman"/>
          <w:lang w:val="de-DE" w:eastAsia="en-GB"/>
        </w:rPr>
        <w:t xml:space="preserve">“ werden direkt Fragen-Antwortpaare aus dem Konversationsverlauf (oder aus davor registrierten Logs) zum Suchen einer passenden Antwort herangezogen. Beim </w:t>
      </w:r>
      <w:proofErr w:type="spellStart"/>
      <w:r w:rsidRPr="00DE77D9">
        <w:rPr>
          <w:rFonts w:ascii="Times New Roman" w:hAnsi="Times New Roman" w:eastAsia="Times New Roman" w:cs="Times New Roman"/>
          <w:lang w:val="de-DE" w:eastAsia="en-GB"/>
        </w:rPr>
        <w:t>etabliertesten</w:t>
      </w:r>
      <w:proofErr w:type="spellEnd"/>
      <w:r w:rsidRPr="00DE77D9">
        <w:rPr>
          <w:rFonts w:ascii="Times New Roman" w:hAnsi="Times New Roman" w:eastAsia="Times New Roman" w:cs="Times New Roman"/>
          <w:lang w:val="de-DE" w:eastAsia="en-GB"/>
        </w:rPr>
        <w:t xml:space="preserve"> Ansatz werden </w:t>
      </w:r>
      <w:proofErr w:type="spellStart"/>
      <w:r>
        <w:rPr>
          <w:rFonts w:ascii="Times New Roman" w:hAnsi="Times New Roman" w:eastAsia="Times New Roman" w:cs="Times New Roman"/>
          <w:lang w:val="de-DE" w:eastAsia="en-GB"/>
        </w:rPr>
        <w:t>M</w:t>
      </w:r>
      <w:r w:rsidRPr="00DE77D9">
        <w:rPr>
          <w:rFonts w:ascii="Times New Roman" w:hAnsi="Times New Roman" w:eastAsia="Times New Roman" w:cs="Times New Roman"/>
          <w:lang w:val="de-DE" w:eastAsia="en-GB"/>
        </w:rPr>
        <w:t>achine</w:t>
      </w:r>
      <w:proofErr w:type="spellEnd"/>
      <w:r w:rsidRPr="00DE77D9">
        <w:rPr>
          <w:rFonts w:ascii="Times New Roman" w:hAnsi="Times New Roman" w:eastAsia="Times New Roman" w:cs="Times New Roman"/>
          <w:lang w:val="de-DE" w:eastAsia="en-GB"/>
        </w:rPr>
        <w:t xml:space="preserve"> </w:t>
      </w:r>
      <w:r>
        <w:rPr>
          <w:rFonts w:ascii="Times New Roman" w:hAnsi="Times New Roman" w:eastAsia="Times New Roman" w:cs="Times New Roman"/>
          <w:lang w:val="de-DE" w:eastAsia="en-GB"/>
        </w:rPr>
        <w:t>L</w:t>
      </w:r>
      <w:r w:rsidRPr="00DE77D9">
        <w:rPr>
          <w:rFonts w:ascii="Times New Roman" w:hAnsi="Times New Roman" w:eastAsia="Times New Roman" w:cs="Times New Roman"/>
          <w:lang w:val="de-DE" w:eastAsia="en-GB"/>
        </w:rPr>
        <w:t xml:space="preserve">earning Modelle angewandt, um dynamisch passende Antworten zu generieren („generative </w:t>
      </w:r>
      <w:proofErr w:type="spellStart"/>
      <w:r w:rsidRPr="00DE77D9">
        <w:rPr>
          <w:rFonts w:ascii="Times New Roman" w:hAnsi="Times New Roman" w:eastAsia="Times New Roman" w:cs="Times New Roman"/>
          <w:lang w:val="de-DE" w:eastAsia="en-GB"/>
        </w:rPr>
        <w:t>models</w:t>
      </w:r>
      <w:proofErr w:type="spellEnd"/>
      <w:r w:rsidRPr="00DE77D9">
        <w:rPr>
          <w:rFonts w:ascii="Times New Roman" w:hAnsi="Times New Roman" w:eastAsia="Times New Roman" w:cs="Times New Roman"/>
          <w:lang w:val="de-DE" w:eastAsia="en-GB"/>
        </w:rPr>
        <w:t>“).</w:t>
      </w:r>
    </w:p>
    <w:p w:rsidR="006565C2" w:rsidP="00424182" w:rsidRDefault="006565C2" w14:paraId="30BD9E2B" w14:textId="7569998E">
      <w:pPr>
        <w:rPr>
          <w:rFonts w:ascii="Times New Roman" w:hAnsi="Times New Roman" w:eastAsia="Times New Roman" w:cs="Times New Roman"/>
          <w:lang w:val="de-DE" w:eastAsia="en-GB"/>
        </w:rPr>
      </w:pPr>
    </w:p>
    <w:p w:rsidR="006565C2" w:rsidP="0061255F" w:rsidRDefault="00A02C57" w14:paraId="6F34D6CB" w14:textId="5B96B414">
      <w:pPr>
        <w:pStyle w:val="berschrift1"/>
        <w:rPr>
          <w:rFonts w:eastAsia="Times New Roman"/>
          <w:lang w:val="de-DE" w:eastAsia="en-GB"/>
        </w:rPr>
      </w:pPr>
      <w:r>
        <w:rPr>
          <w:rFonts w:eastAsia="Times New Roman"/>
          <w:lang w:val="de-DE" w:eastAsia="en-GB"/>
        </w:rPr>
        <w:t>Warum NLP jetzt an Fahrt gewinnt</w:t>
      </w:r>
    </w:p>
    <w:p w:rsidRPr="00A02C57" w:rsidR="00A02C57" w:rsidP="00A02C57" w:rsidRDefault="00A02C57" w14:paraId="2E194937" w14:textId="77777777">
      <w:pPr>
        <w:rPr>
          <w:lang w:val="de-DE" w:eastAsia="en-GB"/>
        </w:rPr>
      </w:pPr>
    </w:p>
    <w:p w:rsidR="00A21F14" w:rsidP="00424182" w:rsidRDefault="00A21F14" w14:paraId="0F7056A7" w14:textId="5BEC5ABB">
      <w:pPr>
        <w:rPr>
          <w:rStyle w:val="Hervorhebung"/>
        </w:rPr>
      </w:pPr>
      <w:commentRangeStart w:id="17"/>
      <w:r w:rsidRPr="006C0F15">
        <w:rPr>
          <w:rStyle w:val="Hervorhebung"/>
        </w:rPr>
        <w:t>„Daten sind das Öl des 21. Jahrhunderts.“ (-Anonym)</w:t>
      </w:r>
      <w:commentRangeEnd w:id="17"/>
      <w:r w:rsidR="001F02B9">
        <w:rPr>
          <w:rStyle w:val="Kommentarzeichen"/>
        </w:rPr>
        <w:commentReference w:id="17"/>
      </w:r>
    </w:p>
    <w:p w:rsidRPr="006C0F15" w:rsidR="006C0F15" w:rsidP="00424182" w:rsidRDefault="006C0F15" w14:paraId="1561AC26" w14:textId="77777777">
      <w:pPr>
        <w:rPr>
          <w:rStyle w:val="Hervorhebung"/>
        </w:rPr>
      </w:pPr>
    </w:p>
    <w:p w:rsidR="00A21F14" w:rsidP="00424182" w:rsidRDefault="00A21F14" w14:paraId="4076D8FB" w14:textId="17C7D889">
      <w:pPr>
        <w:rPr>
          <w:rFonts w:ascii="Times New Roman" w:hAnsi="Times New Roman" w:eastAsia="Times New Roman" w:cs="Times New Roman"/>
          <w:lang w:val="de-DE" w:eastAsia="en-GB"/>
        </w:rPr>
      </w:pPr>
      <w:commentRangeStart w:id="18"/>
      <w:r>
        <w:rPr>
          <w:rFonts w:ascii="Times New Roman" w:hAnsi="Times New Roman" w:eastAsia="Times New Roman" w:cs="Times New Roman"/>
          <w:lang w:val="de-DE" w:eastAsia="en-GB"/>
        </w:rPr>
        <w:t xml:space="preserve">Diese prominente Behauptung ist zugegebenermaßen etwas plakativ, aber wir bei </w:t>
      </w:r>
      <w:r w:rsidR="00D63798">
        <w:rPr>
          <w:rFonts w:ascii="Times New Roman" w:hAnsi="Times New Roman" w:eastAsia="Times New Roman" w:cs="Times New Roman"/>
          <w:lang w:val="de-DE" w:eastAsia="en-GB"/>
        </w:rPr>
        <w:t>STATWORX</w:t>
      </w:r>
      <w:r>
        <w:rPr>
          <w:rFonts w:ascii="Times New Roman" w:hAnsi="Times New Roman" w:eastAsia="Times New Roman" w:cs="Times New Roman"/>
          <w:lang w:val="de-DE" w:eastAsia="en-GB"/>
        </w:rPr>
        <w:t xml:space="preserve"> beobachten </w:t>
      </w:r>
      <w:r w:rsidR="00D63798">
        <w:rPr>
          <w:rFonts w:ascii="Times New Roman" w:hAnsi="Times New Roman" w:eastAsia="Times New Roman" w:cs="Times New Roman"/>
          <w:lang w:val="de-DE" w:eastAsia="en-GB"/>
        </w:rPr>
        <w:t xml:space="preserve">gemeinsam mit unseren Kunden </w:t>
      </w:r>
      <w:r>
        <w:rPr>
          <w:rFonts w:ascii="Times New Roman" w:hAnsi="Times New Roman" w:eastAsia="Times New Roman" w:cs="Times New Roman"/>
          <w:lang w:val="de-DE" w:eastAsia="en-GB"/>
        </w:rPr>
        <w:t>im Alltag, dass sie</w:t>
      </w:r>
      <w:r w:rsidR="006C0F15">
        <w:rPr>
          <w:rFonts w:ascii="Times New Roman" w:hAnsi="Times New Roman" w:eastAsia="Times New Roman" w:cs="Times New Roman"/>
          <w:lang w:val="de-DE" w:eastAsia="en-GB"/>
        </w:rPr>
        <w:t xml:space="preserve"> keines</w:t>
      </w:r>
      <w:r w:rsidR="00D63798">
        <w:rPr>
          <w:rFonts w:ascii="Times New Roman" w:hAnsi="Times New Roman" w:eastAsia="Times New Roman" w:cs="Times New Roman"/>
          <w:lang w:val="de-DE" w:eastAsia="en-GB"/>
        </w:rPr>
        <w:t>f</w:t>
      </w:r>
      <w:r w:rsidR="006C0F15">
        <w:rPr>
          <w:rFonts w:ascii="Times New Roman" w:hAnsi="Times New Roman" w:eastAsia="Times New Roman" w:cs="Times New Roman"/>
          <w:lang w:val="de-DE" w:eastAsia="en-GB"/>
        </w:rPr>
        <w:t>alls aus der Luft gegriffen ist – ganz im Gegenteil.</w:t>
      </w:r>
    </w:p>
    <w:p w:rsidR="00BC4E15" w:rsidP="006C0F15" w:rsidRDefault="006C0F15" w14:paraId="6D242D58" w14:textId="72F91FB7">
      <w:pPr>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Insbesondere durch NLP als</w:t>
      </w:r>
      <w:r w:rsidR="00A02C57">
        <w:rPr>
          <w:rFonts w:ascii="Times New Roman" w:hAnsi="Times New Roman" w:eastAsia="Times New Roman" w:cs="Times New Roman"/>
          <w:lang w:val="de-DE" w:eastAsia="en-GB"/>
        </w:rPr>
        <w:t xml:space="preserve"> Schlüsseltechnologie zur Nutzbarmachung vieler verschiedener Arten von Datenquellen, </w:t>
      </w:r>
      <w:r>
        <w:rPr>
          <w:rFonts w:ascii="Times New Roman" w:hAnsi="Times New Roman" w:eastAsia="Times New Roman" w:cs="Times New Roman"/>
          <w:lang w:val="de-DE" w:eastAsia="en-GB"/>
        </w:rPr>
        <w:t xml:space="preserve">wird die Menge an Daten signifikant ansteigen. Darüber hinaus werden die obig beschriebenen Anwendungen in der nächsten Zeit immer </w:t>
      </w:r>
      <w:r w:rsidR="00D63798">
        <w:rPr>
          <w:rFonts w:ascii="Times New Roman" w:hAnsi="Times New Roman" w:eastAsia="Times New Roman" w:cs="Times New Roman"/>
          <w:lang w:val="de-DE" w:eastAsia="en-GB"/>
        </w:rPr>
        <w:t>mehr den Endbenutzer erreichen</w:t>
      </w:r>
      <w:r>
        <w:rPr>
          <w:rFonts w:ascii="Times New Roman" w:hAnsi="Times New Roman" w:eastAsia="Times New Roman" w:cs="Times New Roman"/>
          <w:lang w:val="de-DE" w:eastAsia="en-GB"/>
        </w:rPr>
        <w:t xml:space="preserve"> und die Grenzen zwischen Menschen und Maschinen im Alltag weiter auflösen</w:t>
      </w:r>
      <w:r w:rsidR="00D63798">
        <w:rPr>
          <w:rFonts w:ascii="Times New Roman" w:hAnsi="Times New Roman" w:eastAsia="Times New Roman" w:cs="Times New Roman"/>
          <w:lang w:val="de-DE" w:eastAsia="en-GB"/>
        </w:rPr>
        <w:t>, da die Integration von State-</w:t>
      </w:r>
      <w:proofErr w:type="spellStart"/>
      <w:r w:rsidR="00D63798">
        <w:rPr>
          <w:rFonts w:ascii="Times New Roman" w:hAnsi="Times New Roman" w:eastAsia="Times New Roman" w:cs="Times New Roman"/>
          <w:lang w:val="de-DE" w:eastAsia="en-GB"/>
        </w:rPr>
        <w:t>of</w:t>
      </w:r>
      <w:proofErr w:type="spellEnd"/>
      <w:r w:rsidR="00D63798">
        <w:rPr>
          <w:rFonts w:ascii="Times New Roman" w:hAnsi="Times New Roman" w:eastAsia="Times New Roman" w:cs="Times New Roman"/>
          <w:lang w:val="de-DE" w:eastAsia="en-GB"/>
        </w:rPr>
        <w:t>-</w:t>
      </w:r>
      <w:proofErr w:type="spellStart"/>
      <w:r w:rsidR="00D63798">
        <w:rPr>
          <w:rFonts w:ascii="Times New Roman" w:hAnsi="Times New Roman" w:eastAsia="Times New Roman" w:cs="Times New Roman"/>
          <w:lang w:val="de-DE" w:eastAsia="en-GB"/>
        </w:rPr>
        <w:t>the</w:t>
      </w:r>
      <w:proofErr w:type="spellEnd"/>
      <w:r w:rsidR="00D63798">
        <w:rPr>
          <w:rFonts w:ascii="Times New Roman" w:hAnsi="Times New Roman" w:eastAsia="Times New Roman" w:cs="Times New Roman"/>
          <w:lang w:val="de-DE" w:eastAsia="en-GB"/>
        </w:rPr>
        <w:t xml:space="preserve">-art-NLP-Technologien in den letzten zwei Jahren signifikant </w:t>
      </w:r>
      <w:r w:rsidR="003E3C35">
        <w:rPr>
          <w:rFonts w:ascii="Times New Roman" w:hAnsi="Times New Roman" w:eastAsia="Times New Roman" w:cs="Times New Roman"/>
          <w:lang w:val="de-DE" w:eastAsia="en-GB"/>
        </w:rPr>
        <w:t>erleichtert</w:t>
      </w:r>
      <w:r w:rsidR="00D63798">
        <w:rPr>
          <w:rFonts w:ascii="Times New Roman" w:hAnsi="Times New Roman" w:eastAsia="Times New Roman" w:cs="Times New Roman"/>
          <w:lang w:val="de-DE" w:eastAsia="en-GB"/>
        </w:rPr>
        <w:t xml:space="preserve"> wurde. Dies ist dadurch begründet, dass eine äußerst heterogene Landschaft anwendungsspezifischer Algorithmen zunehmend durch globalere Modelle ersetzt</w:t>
      </w:r>
      <w:r w:rsidR="00CE3842">
        <w:rPr>
          <w:rFonts w:ascii="Times New Roman" w:hAnsi="Times New Roman" w:eastAsia="Times New Roman" w:cs="Times New Roman"/>
          <w:lang w:val="de-DE" w:eastAsia="en-GB"/>
        </w:rPr>
        <w:t xml:space="preserve"> wird</w:t>
      </w:r>
      <w:r w:rsidR="00D63798">
        <w:rPr>
          <w:rFonts w:ascii="Times New Roman" w:hAnsi="Times New Roman" w:eastAsia="Times New Roman" w:cs="Times New Roman"/>
          <w:lang w:val="de-DE" w:eastAsia="en-GB"/>
        </w:rPr>
        <w:t xml:space="preserve">. Diese sogenannten „Language Models“ werden auf </w:t>
      </w:r>
      <w:r w:rsidR="00CE3842">
        <w:rPr>
          <w:rFonts w:ascii="Times New Roman" w:hAnsi="Times New Roman" w:eastAsia="Times New Roman" w:cs="Times New Roman"/>
          <w:lang w:val="de-DE" w:eastAsia="en-GB"/>
        </w:rPr>
        <w:t>riesigen</w:t>
      </w:r>
      <w:r w:rsidR="00D63798">
        <w:rPr>
          <w:rFonts w:ascii="Times New Roman" w:hAnsi="Times New Roman" w:eastAsia="Times New Roman" w:cs="Times New Roman"/>
          <w:lang w:val="de-DE" w:eastAsia="en-GB"/>
        </w:rPr>
        <w:t xml:space="preserve"> Textkorpora</w:t>
      </w:r>
      <w:r w:rsidR="00CE3842">
        <w:rPr>
          <w:rFonts w:ascii="Times New Roman" w:hAnsi="Times New Roman" w:eastAsia="Times New Roman" w:cs="Times New Roman"/>
          <w:lang w:val="de-DE" w:eastAsia="en-GB"/>
        </w:rPr>
        <w:t xml:space="preserve"> von den Big Players wie Facebook, Google und Microsoft über Wochen</w:t>
      </w:r>
      <w:r w:rsidR="00D63798">
        <w:rPr>
          <w:rFonts w:ascii="Times New Roman" w:hAnsi="Times New Roman" w:eastAsia="Times New Roman" w:cs="Times New Roman"/>
          <w:lang w:val="de-DE" w:eastAsia="en-GB"/>
        </w:rPr>
        <w:t xml:space="preserve"> vortrainiert und können auf eine Vielzahl unterschiedlicher Downstream-Tasks (Anwendungen) </w:t>
      </w:r>
      <w:r w:rsidR="00CE3842">
        <w:rPr>
          <w:rFonts w:ascii="Times New Roman" w:hAnsi="Times New Roman" w:eastAsia="Times New Roman" w:cs="Times New Roman"/>
          <w:lang w:val="de-DE" w:eastAsia="en-GB"/>
        </w:rPr>
        <w:t xml:space="preserve">nachjustiert werden. In vielen Anwendungen (u.a. Sentiment Analysis und </w:t>
      </w:r>
      <w:proofErr w:type="spellStart"/>
      <w:r w:rsidR="00CE3842">
        <w:rPr>
          <w:rFonts w:ascii="Times New Roman" w:hAnsi="Times New Roman" w:eastAsia="Times New Roman" w:cs="Times New Roman"/>
          <w:lang w:val="de-DE" w:eastAsia="en-GB"/>
        </w:rPr>
        <w:t>Named</w:t>
      </w:r>
      <w:proofErr w:type="spellEnd"/>
      <w:r w:rsidR="00CE3842">
        <w:rPr>
          <w:rFonts w:ascii="Times New Roman" w:hAnsi="Times New Roman" w:eastAsia="Times New Roman" w:cs="Times New Roman"/>
          <w:lang w:val="de-DE" w:eastAsia="en-GB"/>
        </w:rPr>
        <w:t xml:space="preserve"> Entity Recognition) werden in einem solchen Setup beste Ergebnisse erzielt. Die Vorteile dieses Ansatzes besteht darin, dass sich </w:t>
      </w:r>
      <w:r w:rsidR="003E3C35">
        <w:rPr>
          <w:rFonts w:ascii="Times New Roman" w:hAnsi="Times New Roman" w:eastAsia="Times New Roman" w:cs="Times New Roman"/>
          <w:lang w:val="de-DE" w:eastAsia="en-GB"/>
        </w:rPr>
        <w:t>die vortrainierten Modelle herunterladen lassen und nur die Feinjustierung für die spezifische Anwendung durch zusätzliche Daten selbst gemacht werden muss. Folglich lassen sich mittlerweile mit wenig Entwicklungsaufwand performante NLP-Anwendungen entwickeln. Über das zurzeit erfolgreichste Language Model („BERT“ bzw. „</w:t>
      </w:r>
      <w:proofErr w:type="spellStart"/>
      <w:r w:rsidR="003E3C35">
        <w:rPr>
          <w:rFonts w:ascii="Times New Roman" w:hAnsi="Times New Roman" w:eastAsia="Times New Roman" w:cs="Times New Roman"/>
          <w:lang w:val="de-DE" w:eastAsia="en-GB"/>
        </w:rPr>
        <w:t>roBERT</w:t>
      </w:r>
      <w:r w:rsidR="00781E2B">
        <w:rPr>
          <w:rFonts w:ascii="Times New Roman" w:hAnsi="Times New Roman" w:eastAsia="Times New Roman" w:cs="Times New Roman"/>
          <w:lang w:val="de-DE" w:eastAsia="en-GB"/>
        </w:rPr>
        <w:t>a</w:t>
      </w:r>
      <w:proofErr w:type="spellEnd"/>
      <w:r w:rsidR="003E3C35">
        <w:rPr>
          <w:rFonts w:ascii="Times New Roman" w:hAnsi="Times New Roman" w:eastAsia="Times New Roman" w:cs="Times New Roman"/>
          <w:lang w:val="de-DE" w:eastAsia="en-GB"/>
        </w:rPr>
        <w:t>…“) lesen Sie in diesem Whitepaper. [Link, Dominiques Beitrag]. W</w:t>
      </w:r>
      <w:r w:rsidR="00D66B65">
        <w:rPr>
          <w:rFonts w:ascii="Times New Roman" w:hAnsi="Times New Roman" w:eastAsia="Times New Roman" w:cs="Times New Roman"/>
          <w:lang w:val="de-DE" w:eastAsia="en-GB"/>
        </w:rPr>
        <w:t>ir von STATWORX haben jahrelange Erfahrung in der Entwicklung von maßgeschneiderten NLP-Lösungen und stehen Ihnen gerne zur Beratung zur Verfügung.</w:t>
      </w:r>
      <w:commentRangeEnd w:id="18"/>
      <w:r w:rsidR="001F02B9">
        <w:rPr>
          <w:rStyle w:val="Kommentarzeichen"/>
        </w:rPr>
        <w:commentReference w:id="18"/>
      </w:r>
    </w:p>
    <w:p w:rsidR="00E57EA7" w:rsidP="00424182" w:rsidRDefault="00E57EA7" w14:paraId="648F3E2D" w14:textId="368E034C">
      <w:pPr>
        <w:rPr>
          <w:rFonts w:ascii="Times New Roman" w:hAnsi="Times New Roman" w:eastAsia="Times New Roman" w:cs="Times New Roman"/>
          <w:lang w:val="de-DE" w:eastAsia="en-GB"/>
        </w:rPr>
      </w:pPr>
    </w:p>
    <w:p w:rsidR="00AF78BD" w:rsidP="00424182" w:rsidRDefault="00AF78BD" w14:paraId="01213EE0" w14:textId="7375B6B1">
      <w:pPr>
        <w:rPr>
          <w:rFonts w:ascii="Times New Roman" w:hAnsi="Times New Roman" w:eastAsia="Times New Roman" w:cs="Times New Roman"/>
          <w:lang w:val="de-DE" w:eastAsia="en-GB"/>
        </w:rPr>
      </w:pPr>
    </w:p>
    <w:p w:rsidR="00951C00" w:rsidP="00424182" w:rsidRDefault="005E5888" w14:paraId="6936EB1C" w14:textId="7CE956BC">
      <w:pPr>
        <w:rPr>
          <w:rFonts w:ascii="Times New Roman" w:hAnsi="Times New Roman" w:eastAsia="Times New Roman" w:cs="Times New Roman"/>
          <w:lang w:val="de-DE" w:eastAsia="en-GB"/>
        </w:rPr>
      </w:pPr>
      <w:r w:rsidR="005E5888">
        <w:drawing>
          <wp:inline wp14:editId="09BA24ED" wp14:anchorId="727D0F5C">
            <wp:extent cx="5731510" cy="5300347"/>
            <wp:effectExtent l="0" t="0" r="0" b="0"/>
            <wp:docPr id="1" name="Picture 1" descr="A screenshot of a cell phone&#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0db71dc73b1f4d5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5300347"/>
                    </a:xfrm>
                    <a:prstGeom prst="rect">
                      <a:avLst/>
                    </a:prstGeom>
                  </pic:spPr>
                </pic:pic>
              </a:graphicData>
            </a:graphic>
          </wp:inline>
        </w:drawing>
      </w:r>
    </w:p>
    <w:p w:rsidR="00B25788" w:rsidP="00B25788" w:rsidRDefault="00B25788" w14:paraId="0A5EFCA2" w14:textId="7966AC3B">
      <w:pPr>
        <w:tabs>
          <w:tab w:val="left" w:pos="1460"/>
        </w:tabs>
        <w:rPr>
          <w:rFonts w:ascii="Times New Roman" w:hAnsi="Times New Roman" w:eastAsia="Times New Roman" w:cs="Times New Roman"/>
          <w:lang w:val="de-DE" w:eastAsia="en-GB"/>
        </w:rPr>
      </w:pPr>
      <w:r>
        <w:rPr>
          <w:rFonts w:ascii="Times New Roman" w:hAnsi="Times New Roman" w:eastAsia="Times New Roman" w:cs="Times New Roman"/>
          <w:lang w:val="de-DE" w:eastAsia="en-GB"/>
        </w:rPr>
        <w:tab/>
      </w:r>
      <w:proofErr w:type="spellStart"/>
      <w:r w:rsidR="005E5888">
        <w:rPr>
          <w:rFonts w:ascii="Times New Roman" w:hAnsi="Times New Roman" w:eastAsia="Times New Roman" w:cs="Times New Roman"/>
          <w:lang w:val="de-DE" w:eastAsia="en-GB"/>
        </w:rPr>
        <w:t>Chatbotlife</w:t>
      </w:r>
      <w:proofErr w:type="spellEnd"/>
      <w:r w:rsidR="005E5888">
        <w:rPr>
          <w:rFonts w:ascii="Times New Roman" w:hAnsi="Times New Roman" w:eastAsia="Times New Roman" w:cs="Times New Roman"/>
          <w:lang w:val="de-DE" w:eastAsia="en-GB"/>
        </w:rPr>
        <w:t xml:space="preserve"> </w:t>
      </w:r>
      <w:proofErr w:type="spellStart"/>
      <w:r w:rsidR="005E5888">
        <w:rPr>
          <w:rFonts w:ascii="Times New Roman" w:hAnsi="Times New Roman" w:eastAsia="Times New Roman" w:cs="Times New Roman"/>
          <w:lang w:val="de-DE" w:eastAsia="en-GB"/>
        </w:rPr>
        <w:t>magazine</w:t>
      </w:r>
      <w:proofErr w:type="spellEnd"/>
    </w:p>
    <w:p w:rsidR="005E5888" w:rsidP="00B25788" w:rsidRDefault="005E5888" w14:paraId="72EA3E47" w14:textId="1F642AE6">
      <w:pPr>
        <w:tabs>
          <w:tab w:val="left" w:pos="1460"/>
        </w:tabs>
        <w:rPr>
          <w:rFonts w:ascii="Times New Roman" w:hAnsi="Times New Roman" w:eastAsia="Times New Roman" w:cs="Times New Roman"/>
          <w:lang w:val="de-DE" w:eastAsia="en-GB"/>
        </w:rPr>
      </w:pPr>
    </w:p>
    <w:p w:rsidRPr="00B25788" w:rsidR="005E5888" w:rsidP="00B25788" w:rsidRDefault="005E5888" w14:paraId="60CE6BD4" w14:textId="77777777">
      <w:pPr>
        <w:tabs>
          <w:tab w:val="left" w:pos="1460"/>
        </w:tabs>
        <w:rPr>
          <w:rFonts w:ascii="Times New Roman" w:hAnsi="Times New Roman" w:eastAsia="Times New Roman" w:cs="Times New Roman"/>
          <w:lang w:val="de-DE" w:eastAsia="en-GB"/>
        </w:rPr>
      </w:pPr>
    </w:p>
    <w:sectPr w:rsidRPr="00B25788" w:rsidR="005E5888">
      <w:pgSz w:w="11906" w:h="16838" w:orient="portrait"/>
      <w:pgMar w:top="1440" w:right="1440" w:bottom="1440" w:left="1440" w:header="708" w:footer="708" w:gutter="0"/>
      <w:cols w:space="708"/>
      <w:docGrid w:linePitch="360"/>
      <w:headerReference w:type="default" r:id="R4e7ff521dcbc47d5"/>
      <w:footerReference w:type="default" r:id="R55e9557980c54d9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FM|S" w:author="Fabian Müller | STATWORX" w:date="2020-10-07T13:40:00Z" w:id="2">
    <w:p w:rsidRPr="00A73DA0" w:rsidR="00A73DA0" w:rsidRDefault="00A73DA0" w14:paraId="63E4A6B2" w14:textId="63A4C439">
      <w:pPr>
        <w:pStyle w:val="Kommentartext"/>
        <w:rPr>
          <w:lang w:val="de-DE"/>
        </w:rPr>
      </w:pPr>
      <w:r>
        <w:rPr>
          <w:rStyle w:val="Kommentarzeichen"/>
        </w:rPr>
        <w:annotationRef/>
      </w:r>
      <w:r>
        <w:rPr>
          <w:lang w:val="de-DE"/>
        </w:rPr>
        <w:t xml:space="preserve">Der Einstieg ist mir etwas zu </w:t>
      </w:r>
      <w:proofErr w:type="spellStart"/>
      <w:r>
        <w:rPr>
          <w:lang w:val="de-DE"/>
        </w:rPr>
        <w:t>c</w:t>
      </w:r>
      <w:r w:rsidR="005B50C4">
        <w:rPr>
          <w:lang w:val="de-DE"/>
        </w:rPr>
        <w:t>h</w:t>
      </w:r>
      <w:r>
        <w:rPr>
          <w:lang w:val="de-DE"/>
        </w:rPr>
        <w:t>eesy</w:t>
      </w:r>
      <w:proofErr w:type="spellEnd"/>
      <w:r w:rsidR="005B50C4">
        <w:rPr>
          <w:lang w:val="de-DE"/>
        </w:rPr>
        <w:t xml:space="preserve">. Ich glaube wir sollten hier nicht von Magie </w:t>
      </w:r>
      <w:proofErr w:type="spellStart"/>
      <w:r w:rsidR="005B50C4">
        <w:rPr>
          <w:lang w:val="de-DE"/>
        </w:rPr>
        <w:t>o.ö</w:t>
      </w:r>
      <w:proofErr w:type="spellEnd"/>
      <w:r w:rsidR="005B50C4">
        <w:rPr>
          <w:lang w:val="de-DE"/>
        </w:rPr>
        <w:t xml:space="preserve">. sprechen. </w:t>
      </w:r>
    </w:p>
  </w:comment>
  <w:comment w:initials="FM|S" w:author="Fabian Müller | STATWORX" w:date="2020-10-07T13:43:00Z" w:id="4">
    <w:p w:rsidR="00BF534B" w:rsidRDefault="00BF534B" w14:paraId="28288EE5" w14:textId="77777777">
      <w:pPr>
        <w:pStyle w:val="Kommentartext"/>
        <w:rPr>
          <w:lang w:val="de-DE"/>
        </w:rPr>
      </w:pPr>
      <w:r>
        <w:rPr>
          <w:rStyle w:val="Kommentarzeichen"/>
        </w:rPr>
        <w:annotationRef/>
      </w:r>
      <w:r>
        <w:rPr>
          <w:lang w:val="de-DE"/>
        </w:rPr>
        <w:t xml:space="preserve">Ich würde eher damit Einsteigen, dass NLP innerhalb der letzten beiden Jahre </w:t>
      </w:r>
      <w:r w:rsidR="006963C0">
        <w:rPr>
          <w:lang w:val="de-DE"/>
        </w:rPr>
        <w:t xml:space="preserve">sehr viel Aufmerksamkeit erhalten hat. </w:t>
      </w:r>
      <w:proofErr w:type="spellStart"/>
      <w:r w:rsidR="006963C0">
        <w:rPr>
          <w:lang w:val="de-DE"/>
        </w:rPr>
        <w:t>Vll</w:t>
      </w:r>
      <w:proofErr w:type="spellEnd"/>
      <w:r w:rsidR="006963C0">
        <w:rPr>
          <w:lang w:val="de-DE"/>
        </w:rPr>
        <w:t>. Gibt es dazu auch noch irgendwie einen Trend-Report oder ähnliches den man zitieren könnte.</w:t>
      </w:r>
    </w:p>
    <w:p w:rsidRPr="00BF534B" w:rsidR="006963C0" w:rsidRDefault="006963C0" w14:paraId="3639CCCC" w14:textId="2FA2A371">
      <w:pPr>
        <w:pStyle w:val="Kommentartext"/>
        <w:rPr>
          <w:lang w:val="de-DE"/>
        </w:rPr>
      </w:pPr>
      <w:r>
        <w:rPr>
          <w:lang w:val="de-DE"/>
        </w:rPr>
        <w:t xml:space="preserve">Dann würde ich darauf eingehen, dass bei den </w:t>
      </w:r>
      <w:proofErr w:type="spellStart"/>
      <w:r>
        <w:rPr>
          <w:lang w:val="de-DE"/>
        </w:rPr>
        <w:t>Spachassistenten</w:t>
      </w:r>
      <w:proofErr w:type="spellEnd"/>
      <w:r>
        <w:rPr>
          <w:lang w:val="de-DE"/>
        </w:rPr>
        <w:t xml:space="preserve"> diese bereits einige Jahre zuvor angefangen wurde zu verwenden und dann darauf eingehen, dass </w:t>
      </w:r>
      <w:r w:rsidR="0001273C">
        <w:rPr>
          <w:lang w:val="de-DE"/>
        </w:rPr>
        <w:t xml:space="preserve">eigentlich bereits seit den fünfziger Jahren daran gearbeitet wird – Dann erklären um was es in diesem Beitrag überhaupt geht – also </w:t>
      </w:r>
      <w:r w:rsidR="0094632C">
        <w:rPr>
          <w:lang w:val="de-DE"/>
        </w:rPr>
        <w:t xml:space="preserve">NLP und insbesondere die dahinter verborgenen </w:t>
      </w:r>
      <w:proofErr w:type="spellStart"/>
      <w:r w:rsidR="0094632C">
        <w:rPr>
          <w:lang w:val="de-DE"/>
        </w:rPr>
        <w:t>Use</w:t>
      </w:r>
      <w:proofErr w:type="spellEnd"/>
      <w:r w:rsidR="0094632C">
        <w:rPr>
          <w:lang w:val="de-DE"/>
        </w:rPr>
        <w:t xml:space="preserve"> Cases deutlicher zu beleuchten – nach dem Motto NLP != NLP und dahinter verbirgt sich einiges.</w:t>
      </w:r>
    </w:p>
  </w:comment>
  <w:comment w:initials="FM|S" w:author="Fabian Müller | STATWORX" w:date="2020-10-07T13:54:00Z" w:id="5">
    <w:p w:rsidRPr="00BA4AE7" w:rsidR="00BA4AE7" w:rsidRDefault="00BA4AE7" w14:paraId="36532401" w14:textId="2564679A">
      <w:pPr>
        <w:pStyle w:val="Kommentartext"/>
        <w:rPr>
          <w:lang w:val="de-DE"/>
        </w:rPr>
      </w:pPr>
      <w:r>
        <w:rPr>
          <w:rStyle w:val="Kommentarzeichen"/>
        </w:rPr>
        <w:annotationRef/>
      </w:r>
      <w:r>
        <w:rPr>
          <w:lang w:val="de-DE"/>
        </w:rPr>
        <w:t xml:space="preserve">Das ist meiner Meinung nach Überflüssig, da jeder </w:t>
      </w:r>
      <w:r w:rsidR="00FA67D8">
        <w:rPr>
          <w:lang w:val="de-DE"/>
        </w:rPr>
        <w:t>an DE/EN… denkt. Das eine Programmiersprache auch eine Art von Sprache ist stimmt natürlich, da denkt in diesem Fall aber wahrscheinlich niemand daran.</w:t>
      </w:r>
    </w:p>
  </w:comment>
  <w:comment w:initials="FM|S" w:author="Fabian Müller | STATWORX" w:date="2020-10-07T14:05:00Z" w:id="8">
    <w:p w:rsidRPr="00575985" w:rsidR="00575985" w:rsidRDefault="00575985" w14:paraId="7AE16134" w14:textId="773FCD8A">
      <w:pPr>
        <w:pStyle w:val="Kommentartext"/>
        <w:rPr>
          <w:lang w:val="de-DE"/>
        </w:rPr>
      </w:pPr>
      <w:r>
        <w:rPr>
          <w:rStyle w:val="Kommentarzeichen"/>
        </w:rPr>
        <w:annotationRef/>
      </w:r>
      <w:r>
        <w:rPr>
          <w:lang w:val="de-DE"/>
        </w:rPr>
        <w:t>Passt hier auch nicht so wirklich rein.</w:t>
      </w:r>
    </w:p>
  </w:comment>
  <w:comment w:initials="FM|S" w:author="Fabian Müller | STATWORX" w:date="2020-10-07T14:08:00Z" w:id="9">
    <w:p w:rsidR="00BC21A4" w:rsidRDefault="00BC21A4" w14:paraId="7B559BD3" w14:textId="77777777">
      <w:pPr>
        <w:pStyle w:val="Kommentartext"/>
        <w:rPr>
          <w:lang w:val="de-DE"/>
        </w:rPr>
      </w:pPr>
      <w:r>
        <w:rPr>
          <w:rStyle w:val="Kommentarzeichen"/>
        </w:rPr>
        <w:annotationRef/>
      </w:r>
      <w:r w:rsidR="00295C9D">
        <w:rPr>
          <w:lang w:val="de-DE"/>
        </w:rPr>
        <w:t>Das Thema ist hier etwas von hinten aufgezogen:</w:t>
      </w:r>
    </w:p>
    <w:p w:rsidR="00295C9D" w:rsidRDefault="00295C9D" w14:paraId="479C8665" w14:textId="77777777">
      <w:pPr>
        <w:pStyle w:val="Kommentartext"/>
        <w:rPr>
          <w:lang w:val="de-DE"/>
        </w:rPr>
      </w:pPr>
    </w:p>
    <w:p w:rsidR="00295C9D" w:rsidRDefault="00295C9D" w14:paraId="695FF032" w14:textId="77777777">
      <w:pPr>
        <w:pStyle w:val="Kommentartext"/>
        <w:rPr>
          <w:lang w:val="de-DE"/>
        </w:rPr>
      </w:pPr>
      <w:r>
        <w:rPr>
          <w:lang w:val="de-DE"/>
        </w:rPr>
        <w:t xml:space="preserve">Dein Einstiegsbeispiel ist bereits ein spezielles Problem bei NER aber auch insgesamt bei NLP. Vielmehr sollte erstmal einführend erklärt werden, was man unter NER versteht. Am besten anhand der einzelnen </w:t>
      </w:r>
      <w:proofErr w:type="spellStart"/>
      <w:r>
        <w:rPr>
          <w:lang w:val="de-DE"/>
        </w:rPr>
        <w:t>Standarkategorien</w:t>
      </w:r>
      <w:proofErr w:type="spellEnd"/>
      <w:r>
        <w:rPr>
          <w:lang w:val="de-DE"/>
        </w:rPr>
        <w:t xml:space="preserve"> </w:t>
      </w:r>
      <w:r w:rsidR="005F384A">
        <w:rPr>
          <w:lang w:val="de-DE"/>
        </w:rPr>
        <w:t xml:space="preserve">(Person, Ort, Zeit, Zahl, …). Und </w:t>
      </w:r>
      <w:proofErr w:type="gramStart"/>
      <w:r w:rsidR="005F384A">
        <w:rPr>
          <w:lang w:val="de-DE"/>
        </w:rPr>
        <w:t>Grundlegend</w:t>
      </w:r>
      <w:proofErr w:type="gramEnd"/>
      <w:r w:rsidR="005F384A">
        <w:rPr>
          <w:lang w:val="de-DE"/>
        </w:rPr>
        <w:t xml:space="preserve">, dass es darum geht, einzelne Wörter o. Tokens einer vordefinierten Entität zuzuordnen. </w:t>
      </w:r>
    </w:p>
    <w:p w:rsidR="00DC68B5" w:rsidRDefault="00DC68B5" w14:paraId="18F88989" w14:textId="77777777">
      <w:pPr>
        <w:pStyle w:val="Kommentartext"/>
        <w:rPr>
          <w:lang w:val="de-DE"/>
        </w:rPr>
      </w:pPr>
    </w:p>
    <w:p w:rsidRPr="00295C9D" w:rsidR="00DC68B5" w:rsidRDefault="00DC68B5" w14:paraId="5B3B8E46" w14:textId="05A086D0">
      <w:pPr>
        <w:pStyle w:val="Kommentartext"/>
        <w:rPr>
          <w:lang w:val="de-DE"/>
        </w:rPr>
      </w:pPr>
      <w:r>
        <w:rPr>
          <w:lang w:val="de-DE"/>
        </w:rPr>
        <w:t xml:space="preserve">Der Anwendungsbereich sollte dann viel </w:t>
      </w:r>
      <w:proofErr w:type="spellStart"/>
      <w:r>
        <w:rPr>
          <w:lang w:val="de-DE"/>
        </w:rPr>
        <w:t>stärer</w:t>
      </w:r>
      <w:proofErr w:type="spellEnd"/>
      <w:r>
        <w:rPr>
          <w:lang w:val="de-DE"/>
        </w:rPr>
        <w:t xml:space="preserve"> wirkliche Business Probleme adressieren, die sich mit NER lösen lassen.</w:t>
      </w:r>
    </w:p>
  </w:comment>
  <w:comment w:initials="FM|S" w:author="Fabian Müller | STATWORX" w:date="2020-10-07T14:11:00Z" w:id="10">
    <w:p w:rsidRPr="00DC68B5" w:rsidR="00DC68B5" w:rsidRDefault="00DC68B5" w14:paraId="7A608864" w14:textId="0A4B79D0">
      <w:pPr>
        <w:pStyle w:val="Kommentartext"/>
        <w:rPr>
          <w:lang w:val="de-DE"/>
        </w:rPr>
      </w:pPr>
      <w:r>
        <w:rPr>
          <w:rStyle w:val="Kommentarzeichen"/>
        </w:rPr>
        <w:annotationRef/>
      </w:r>
      <w:r>
        <w:rPr>
          <w:lang w:val="de-DE"/>
        </w:rPr>
        <w:t>Das ist insgesamt zu dünn (auch trotz des Links nach unten).</w:t>
      </w:r>
    </w:p>
  </w:comment>
  <w:comment w:initials="FM|S" w:author="Fabian Müller | STATWORX" w:date="2020-10-07T15:09:00Z" w:id="11">
    <w:p w:rsidRPr="00AE561B" w:rsidR="00171E96" w:rsidRDefault="00171E96" w14:paraId="1412592D" w14:textId="1CEFFDFD">
      <w:pPr>
        <w:pStyle w:val="Kommentartext"/>
        <w:rPr>
          <w:lang w:val="de-DE"/>
        </w:rPr>
      </w:pPr>
      <w:r>
        <w:rPr>
          <w:rStyle w:val="Kommentarzeichen"/>
        </w:rPr>
        <w:annotationRef/>
      </w:r>
      <w:r w:rsidR="00AE561B">
        <w:rPr>
          <w:lang w:val="de-DE"/>
        </w:rPr>
        <w:t xml:space="preserve">Würde hier noch greifbarerer Beispiele bringen, also wie genau das Sentiment analysiert, nämlich indem eine Klassifikation des Sentiments in vorher definierte Klassen vorgenommen wird. </w:t>
      </w:r>
    </w:p>
  </w:comment>
  <w:comment w:initials="FM|S" w:author="Fabian Müller | STATWORX" w:date="2020-10-07T15:13:00Z" w:id="14">
    <w:p w:rsidR="009A42FF" w:rsidRDefault="009A42FF" w14:paraId="339F75C2" w14:textId="77777777">
      <w:pPr>
        <w:pStyle w:val="Kommentartext"/>
        <w:rPr>
          <w:lang w:val="de-DE"/>
        </w:rPr>
      </w:pPr>
      <w:r>
        <w:rPr>
          <w:rStyle w:val="Kommentarzeichen"/>
        </w:rPr>
        <w:annotationRef/>
      </w:r>
      <w:r>
        <w:rPr>
          <w:lang w:val="de-DE"/>
        </w:rPr>
        <w:t>Auch zu dünn für eine Technologie-Seite. Zudem würde ich als Technologie auch eher die konkrete Implementierung verstehen, auf was du eingehst, ist eher das Thema Methoden/Modelle.</w:t>
      </w:r>
    </w:p>
    <w:p w:rsidR="009A42FF" w:rsidRDefault="009A42FF" w14:paraId="52C966D1" w14:textId="77777777">
      <w:pPr>
        <w:pStyle w:val="Kommentartext"/>
        <w:rPr>
          <w:lang w:val="de-DE"/>
        </w:rPr>
      </w:pPr>
    </w:p>
    <w:p w:rsidRPr="009A42FF" w:rsidR="00342A27" w:rsidRDefault="00342A27" w14:paraId="6D9C6B8B" w14:textId="52A17107">
      <w:pPr>
        <w:pStyle w:val="Kommentartext"/>
        <w:rPr>
          <w:lang w:val="de-DE"/>
        </w:rPr>
      </w:pPr>
      <w:r>
        <w:rPr>
          <w:lang w:val="de-DE"/>
        </w:rPr>
        <w:t xml:space="preserve">Methodisch auch nicht ganz scharf. Was in der Regel bei </w:t>
      </w:r>
      <w:r w:rsidR="00170529">
        <w:rPr>
          <w:lang w:val="de-DE"/>
        </w:rPr>
        <w:t xml:space="preserve">NNs gemacht wird, ist, dass der Text durch ein NN </w:t>
      </w:r>
      <w:proofErr w:type="spellStart"/>
      <w:r w:rsidR="00170529">
        <w:rPr>
          <w:lang w:val="de-DE"/>
        </w:rPr>
        <w:t>embedded</w:t>
      </w:r>
      <w:proofErr w:type="spellEnd"/>
      <w:r w:rsidR="00170529">
        <w:rPr>
          <w:lang w:val="de-DE"/>
        </w:rPr>
        <w:t xml:space="preserve"> wird und dieses </w:t>
      </w:r>
      <w:proofErr w:type="spellStart"/>
      <w:r w:rsidR="00170529">
        <w:rPr>
          <w:lang w:val="de-DE"/>
        </w:rPr>
        <w:t>Embeddede</w:t>
      </w:r>
      <w:proofErr w:type="spellEnd"/>
      <w:r w:rsidR="00170529">
        <w:rPr>
          <w:lang w:val="de-DE"/>
        </w:rPr>
        <w:t xml:space="preserve"> Corpus dann als Input/Feature für ein Klassifikationsproblem genommen wird. Das kann entweder in einem Modell (durch </w:t>
      </w:r>
      <w:proofErr w:type="spellStart"/>
      <w:r w:rsidR="00170529">
        <w:rPr>
          <w:lang w:val="de-DE"/>
        </w:rPr>
        <w:t>Classification</w:t>
      </w:r>
      <w:proofErr w:type="spellEnd"/>
      <w:r w:rsidR="00170529">
        <w:rPr>
          <w:lang w:val="de-DE"/>
        </w:rPr>
        <w:t xml:space="preserve">-Head) oder durch ein separates ML Modell passieren. </w:t>
      </w:r>
      <w:r w:rsidR="00D66694">
        <w:rPr>
          <w:lang w:val="de-DE"/>
        </w:rPr>
        <w:t xml:space="preserve">Das Thema n-grams und kontext-sensitive </w:t>
      </w:r>
      <w:proofErr w:type="spellStart"/>
      <w:r w:rsidR="00D66694">
        <w:rPr>
          <w:lang w:val="de-DE"/>
        </w:rPr>
        <w:t>Embeddings</w:t>
      </w:r>
      <w:proofErr w:type="spellEnd"/>
      <w:r w:rsidR="00D66694">
        <w:rPr>
          <w:lang w:val="de-DE"/>
        </w:rPr>
        <w:t xml:space="preserve"> ist auch kein spezielles Problem für Sentiment Analysis, sondern eher ein generelles NLP Thema. </w:t>
      </w:r>
    </w:p>
  </w:comment>
  <w:comment w:initials="FM|S" w:author="Fabian Müller | STATWORX" w:date="2020-10-07T15:16:00Z" w:id="15">
    <w:p w:rsidRPr="001A3D3F" w:rsidR="001A3D3F" w:rsidRDefault="001A3D3F" w14:paraId="6444CCC5" w14:textId="1A0A0F47">
      <w:pPr>
        <w:pStyle w:val="Kommentartext"/>
        <w:rPr>
          <w:lang w:val="de-DE"/>
        </w:rPr>
      </w:pPr>
      <w:r>
        <w:rPr>
          <w:rStyle w:val="Kommentarzeichen"/>
        </w:rPr>
        <w:annotationRef/>
      </w:r>
      <w:r>
        <w:rPr>
          <w:lang w:val="de-DE"/>
        </w:rPr>
        <w:t xml:space="preserve">Das Thema Sprachgenerierung ist eigentlich eher ein sog. </w:t>
      </w:r>
      <w:proofErr w:type="spellStart"/>
      <w:r>
        <w:rPr>
          <w:lang w:val="de-DE"/>
        </w:rPr>
        <w:t>Seq-to-Seq</w:t>
      </w:r>
      <w:proofErr w:type="spellEnd"/>
      <w:r>
        <w:rPr>
          <w:lang w:val="de-DE"/>
        </w:rPr>
        <w:t xml:space="preserve"> Problem. D.h. man versuch auf Basis einer Input-Sequenz eine Output-Sequenz vorherzusagen. Also z.B. </w:t>
      </w:r>
      <w:r w:rsidR="00510124">
        <w:rPr>
          <w:lang w:val="de-DE"/>
        </w:rPr>
        <w:t>Basierend auf „Der Ball ist“ -&gt; was ist das nächste wahrscheinlichste Wort (auch autoregressives Modell). Das wird dann wieder zur Generierung von Sprache verwendet.</w:t>
      </w:r>
    </w:p>
  </w:comment>
  <w:comment w:initials="FM|S" w:author="Fabian Müller | STATWORX" w:date="2020-10-07T15:19:00Z" w:id="16">
    <w:p w:rsidRPr="006D0B23" w:rsidR="006D0B23" w:rsidRDefault="006D0B23" w14:paraId="714D9001" w14:textId="478537DC">
      <w:pPr>
        <w:pStyle w:val="Kommentartext"/>
        <w:rPr>
          <w:lang w:val="de-DE"/>
        </w:rPr>
      </w:pPr>
      <w:r>
        <w:rPr>
          <w:rStyle w:val="Kommentarzeichen"/>
        </w:rPr>
        <w:annotationRef/>
      </w:r>
      <w:r>
        <w:rPr>
          <w:lang w:val="de-DE"/>
        </w:rPr>
        <w:t>Stimmt ja – wobei Q&amp;A in der Regel als separater NLP Task aufgefasst wird.</w:t>
      </w:r>
    </w:p>
  </w:comment>
  <w:comment w:initials="FM|S" w:author="Fabian Müller | STATWORX" w:date="2020-10-07T15:21:00Z" w:id="17">
    <w:p w:rsidRPr="001F02B9" w:rsidR="001F02B9" w:rsidRDefault="001F02B9" w14:paraId="3F458335" w14:textId="27BCEA74">
      <w:pPr>
        <w:pStyle w:val="Kommentartext"/>
        <w:rPr>
          <w:lang w:val="de-DE"/>
        </w:rPr>
      </w:pPr>
      <w:r>
        <w:rPr>
          <w:rStyle w:val="Kommentarzeichen"/>
        </w:rPr>
        <w:annotationRef/>
      </w:r>
      <w:proofErr w:type="spellStart"/>
      <w:r>
        <w:rPr>
          <w:lang w:val="de-DE"/>
        </w:rPr>
        <w:t>Chessy</w:t>
      </w:r>
      <w:proofErr w:type="spellEnd"/>
      <w:r>
        <w:rPr>
          <w:lang w:val="de-DE"/>
        </w:rPr>
        <w:t xml:space="preserve"> und sehr altbacken.</w:t>
      </w:r>
    </w:p>
  </w:comment>
  <w:comment w:initials="FM|S" w:author="Fabian Müller | STATWORX" w:date="2020-10-07T15:21:00Z" w:id="18">
    <w:p w:rsidR="001F02B9" w:rsidRDefault="001F02B9" w14:paraId="59ABC66F" w14:textId="77777777">
      <w:pPr>
        <w:pStyle w:val="Kommentartext"/>
        <w:rPr>
          <w:lang w:val="de-DE"/>
        </w:rPr>
      </w:pPr>
      <w:r>
        <w:rPr>
          <w:rStyle w:val="Kommentarzeichen"/>
        </w:rPr>
        <w:annotationRef/>
      </w:r>
      <w:r>
        <w:rPr>
          <w:lang w:val="de-DE"/>
        </w:rPr>
        <w:t xml:space="preserve">Passt hier nicht rein, vorher ging es um die </w:t>
      </w:r>
      <w:proofErr w:type="spellStart"/>
      <w:r>
        <w:rPr>
          <w:lang w:val="de-DE"/>
        </w:rPr>
        <w:t>Use</w:t>
      </w:r>
      <w:proofErr w:type="spellEnd"/>
      <w:r>
        <w:rPr>
          <w:lang w:val="de-DE"/>
        </w:rPr>
        <w:t xml:space="preserve"> Cases und jetzt kommt davon </w:t>
      </w:r>
      <w:r w:rsidR="008C477A">
        <w:rPr>
          <w:lang w:val="de-DE"/>
        </w:rPr>
        <w:t xml:space="preserve">das nachgelagert. Es hätte </w:t>
      </w:r>
      <w:proofErr w:type="gramStart"/>
      <w:r w:rsidR="008C477A">
        <w:rPr>
          <w:lang w:val="de-DE"/>
        </w:rPr>
        <w:t>sich</w:t>
      </w:r>
      <w:proofErr w:type="gramEnd"/>
      <w:r w:rsidR="008C477A">
        <w:rPr>
          <w:lang w:val="de-DE"/>
        </w:rPr>
        <w:t xml:space="preserve"> wenn besser als Einleitung geeignet:</w:t>
      </w:r>
    </w:p>
    <w:p w:rsidR="008C477A" w:rsidRDefault="008C477A" w14:paraId="49DE6C2D" w14:textId="77777777">
      <w:pPr>
        <w:pStyle w:val="Kommentartext"/>
        <w:rPr>
          <w:lang w:val="de-DE"/>
        </w:rPr>
      </w:pPr>
    </w:p>
    <w:p w:rsidRPr="001F02B9" w:rsidR="00205EA4" w:rsidRDefault="008C477A" w14:paraId="157B1A78" w14:textId="70CD49D3">
      <w:pPr>
        <w:pStyle w:val="Kommentartext"/>
        <w:rPr>
          <w:lang w:val="de-DE"/>
        </w:rPr>
      </w:pPr>
      <w:r>
        <w:rPr>
          <w:lang w:val="de-DE"/>
        </w:rPr>
        <w:t xml:space="preserve">„Wir beobachten den Aufstieg riesiger LM Modelle durch die </w:t>
      </w:r>
      <w:proofErr w:type="spellStart"/>
      <w:r>
        <w:rPr>
          <w:lang w:val="de-DE"/>
        </w:rPr>
        <w:t>Techcompanies</w:t>
      </w:r>
      <w:proofErr w:type="spellEnd"/>
      <w:r>
        <w:rPr>
          <w:lang w:val="de-DE"/>
        </w:rPr>
        <w:t xml:space="preserve"> – warum ist das so relevant? – Weil diese sich</w:t>
      </w:r>
      <w:r w:rsidR="00205EA4">
        <w:rPr>
          <w:lang w:val="de-DE"/>
        </w:rPr>
        <w:t xml:space="preserve"> sehr gut auch</w:t>
      </w:r>
      <w:r>
        <w:rPr>
          <w:lang w:val="de-DE"/>
        </w:rPr>
        <w:t xml:space="preserve"> für Downstream Task</w:t>
      </w:r>
      <w:r w:rsidR="00205EA4">
        <w:rPr>
          <w:lang w:val="de-DE"/>
        </w:rPr>
        <w:t xml:space="preserve"> eignet! Ah, ok, aber was sind das den für </w:t>
      </w:r>
      <w:proofErr w:type="spellStart"/>
      <w:r w:rsidR="00205EA4">
        <w:rPr>
          <w:lang w:val="de-DE"/>
        </w:rPr>
        <w:t>Downstram</w:t>
      </w:r>
      <w:proofErr w:type="spellEnd"/>
      <w:r w:rsidR="00205EA4">
        <w:rPr>
          <w:lang w:val="de-DE"/>
        </w:rPr>
        <w:t xml:space="preserve"> Tasks? Dazu im Folgenden mehr…“.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E4A6B2" w15:done="0"/>
  <w15:commentEx w15:paraId="3639CCCC" w15:done="0"/>
  <w15:commentEx w15:paraId="36532401" w15:done="0"/>
  <w15:commentEx w15:paraId="7AE16134" w15:done="0"/>
  <w15:commentEx w15:paraId="5B3B8E46" w15:done="0"/>
  <w15:commentEx w15:paraId="7A608864" w15:done="0"/>
  <w15:commentEx w15:paraId="1412592D" w15:done="0"/>
  <w15:commentEx w15:paraId="6D9C6B8B" w15:done="0"/>
  <w15:commentEx w15:paraId="6444CCC5" w15:done="0"/>
  <w15:commentEx w15:paraId="714D9001" w15:done="0"/>
  <w15:commentEx w15:paraId="3F458335" w15:done="0"/>
  <w15:commentEx w15:paraId="157B1A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843E9" w16cex:dateUtc="2020-10-07T11:40:00Z"/>
  <w16cex:commentExtensible w16cex:durableId="23284492" w16cex:dateUtc="2020-10-07T11:43:00Z"/>
  <w16cex:commentExtensible w16cex:durableId="2328470B" w16cex:dateUtc="2020-10-07T11:54:00Z"/>
  <w16cex:commentExtensible w16cex:durableId="232849B5" w16cex:dateUtc="2020-10-07T12:05:00Z"/>
  <w16cex:commentExtensible w16cex:durableId="23284A5A" w16cex:dateUtc="2020-10-07T12:08:00Z"/>
  <w16cex:commentExtensible w16cex:durableId="23284AF8" w16cex:dateUtc="2020-10-07T12:11:00Z"/>
  <w16cex:commentExtensible w16cex:durableId="232858A8" w16cex:dateUtc="2020-10-07T13:09:00Z"/>
  <w16cex:commentExtensible w16cex:durableId="2328597E" w16cex:dateUtc="2020-10-07T13:13:00Z"/>
  <w16cex:commentExtensible w16cex:durableId="23285A64" w16cex:dateUtc="2020-10-07T13:16:00Z"/>
  <w16cex:commentExtensible w16cex:durableId="23285AEA" w16cex:dateUtc="2020-10-07T13:19:00Z"/>
  <w16cex:commentExtensible w16cex:durableId="23285B69" w16cex:dateUtc="2020-10-07T13:21:00Z"/>
  <w16cex:commentExtensible w16cex:durableId="23285B81" w16cex:dateUtc="2020-10-07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E4A6B2" w16cid:durableId="232843E9"/>
  <w16cid:commentId w16cid:paraId="3639CCCC" w16cid:durableId="23284492"/>
  <w16cid:commentId w16cid:paraId="36532401" w16cid:durableId="2328470B"/>
  <w16cid:commentId w16cid:paraId="7AE16134" w16cid:durableId="232849B5"/>
  <w16cid:commentId w16cid:paraId="5B3B8E46" w16cid:durableId="23284A5A"/>
  <w16cid:commentId w16cid:paraId="7A608864" w16cid:durableId="23284AF8"/>
  <w16cid:commentId w16cid:paraId="1412592D" w16cid:durableId="232858A8"/>
  <w16cid:commentId w16cid:paraId="6D9C6B8B" w16cid:durableId="2328597E"/>
  <w16cid:commentId w16cid:paraId="6444CCC5" w16cid:durableId="23285A64"/>
  <w16cid:commentId w16cid:paraId="714D9001" w16cid:durableId="23285AEA"/>
  <w16cid:commentId w16cid:paraId="3F458335" w16cid:durableId="23285B69"/>
  <w16cid:commentId w16cid:paraId="157B1A78" w16cid:durableId="23285B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Change w:author="Felix Plagge | STATWORX" w:date="2020-10-07T13:42:52.797Z">
        <w:tblPr>
          <w:tblStyle w:val="Tabellenraster"/>
          <w:tblLayout w:type="fixed"/>
          <w:tblLook w:val="06A0" w:firstRow="1" w:lastRow="0" w:firstColumn="1" w:lastColumn="0" w:noHBand="1" w:noVBand="1"/>
        </w:tblPr>
      </w:tblPrChange>
    </w:tblPr>
    <w:tblGrid>
      <w:tblGridChange>
        <w:tblGrid>
          <w:gridCol w:w="3009"/>
          <w:gridCol w:w="3009"/>
          <w:gridCol w:w="3009"/>
        </w:tblGrid>
      </w:tblGridChange>
      <w:gridCol w:w="3009"/>
      <w:gridCol w:w="3009"/>
      <w:gridCol w:w="3009"/>
    </w:tblGrid>
    <w:tr w:rsidR="37A777A5" w:rsidTr="37A777A5" w14:paraId="64BA5DD8">
      <w:tc>
        <w:tcPr>
          <w:tcW w:w="3009" w:type="dxa"/>
          <w:tcMar/>
          <w:tcPrChange w:author="Felix Plagge | STATWORX" w:date="2020-10-07T13:42:52.797Z">
            <w:tcPr>
              <w:tcW w:w="3009" w:type="dxa"/>
              <w:tcMar/>
            </w:tcPr>
          </w:tcPrChange>
        </w:tcPr>
        <w:p w:rsidR="37A777A5" w:rsidP="37A777A5" w:rsidRDefault="37A777A5" w14:paraId="759646BB" w14:textId="79E660D1">
          <w:pPr>
            <w:pStyle w:val="Header"/>
            <w:bidi w:val="0"/>
            <w:ind w:left="-115"/>
            <w:jc w:val="left"/>
            <w:pPrChange w:author="Felix Plagge | STATWORX" w:date="2020-10-07T13:42:52.799Z">
              <w:pPr>
                <w:bidi w:val="0"/>
              </w:pPr>
            </w:pPrChange>
          </w:pPr>
        </w:p>
      </w:tc>
      <w:tc>
        <w:tcPr>
          <w:tcW w:w="3009" w:type="dxa"/>
          <w:tcMar/>
          <w:tcPrChange w:author="Felix Plagge | STATWORX" w:date="2020-10-07T13:42:52.797Z">
            <w:tcPr>
              <w:tcW w:w="3009" w:type="dxa"/>
              <w:tcMar/>
            </w:tcPr>
          </w:tcPrChange>
        </w:tcPr>
        <w:p w:rsidR="37A777A5" w:rsidP="37A777A5" w:rsidRDefault="37A777A5" w14:paraId="6C2C5581" w14:textId="4261AAF7">
          <w:pPr>
            <w:pStyle w:val="Header"/>
            <w:bidi w:val="0"/>
            <w:jc w:val="center"/>
            <w:pPrChange w:author="Felix Plagge | STATWORX" w:date="2020-10-07T13:42:52.802Z">
              <w:pPr>
                <w:bidi w:val="0"/>
              </w:pPr>
            </w:pPrChange>
          </w:pPr>
        </w:p>
      </w:tc>
      <w:tc>
        <w:tcPr>
          <w:tcW w:w="3009" w:type="dxa"/>
          <w:tcMar/>
          <w:tcPrChange w:author="Felix Plagge | STATWORX" w:date="2020-10-07T13:42:52.797Z">
            <w:tcPr>
              <w:tcW w:w="3009" w:type="dxa"/>
              <w:tcMar/>
            </w:tcPr>
          </w:tcPrChange>
        </w:tcPr>
        <w:p w:rsidR="37A777A5" w:rsidP="37A777A5" w:rsidRDefault="37A777A5" w14:paraId="07C68C5D" w14:textId="642C2C10">
          <w:pPr>
            <w:pStyle w:val="Header"/>
            <w:bidi w:val="0"/>
            <w:ind w:right="-115"/>
            <w:jc w:val="right"/>
            <w:pPrChange w:author="Felix Plagge | STATWORX" w:date="2020-10-07T13:42:52.805Z">
              <w:pPr>
                <w:bidi w:val="0"/>
              </w:pPr>
            </w:pPrChange>
          </w:pPr>
        </w:p>
      </w:tc>
    </w:tr>
  </w:tbl>
  <w:p w:rsidR="37A777A5" w:rsidP="37A777A5" w:rsidRDefault="37A777A5" w14:paraId="071A3A3B" w14:textId="158DA6D9">
    <w:pPr>
      <w:pStyle w:val="Footer"/>
      <w:bidi w:val="0"/>
      <w:pPrChange w:author="Felix Plagge | STATWORX" w:date="2020-10-07T13:42:52.808Z">
        <w:pPr>
          <w:bidi w:val="0"/>
        </w:pPr>
      </w:pPrChange>
    </w:pPr>
  </w:p>
</w:ftr>
</file>

<file path=word/header.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Change w:author="Felix Plagge | STATWORX" w:date="2020-10-07T13:42:52.771Z">
        <w:tblPr>
          <w:tblStyle w:val="Tabellenraster"/>
          <w:tblLayout w:type="fixed"/>
          <w:tblLook w:val="06A0" w:firstRow="1" w:lastRow="0" w:firstColumn="1" w:lastColumn="0" w:noHBand="1" w:noVBand="1"/>
        </w:tblPr>
      </w:tblPrChange>
    </w:tblPr>
    <w:tblGrid>
      <w:tblGridChange>
        <w:tblGrid>
          <w:gridCol w:w="3009"/>
          <w:gridCol w:w="3009"/>
          <w:gridCol w:w="3009"/>
        </w:tblGrid>
      </w:tblGridChange>
      <w:gridCol w:w="3009"/>
      <w:gridCol w:w="3009"/>
      <w:gridCol w:w="3009"/>
    </w:tblGrid>
    <w:tr w:rsidR="37A777A5" w:rsidTr="37A777A5" w14:paraId="47084390">
      <w:tc>
        <w:tcPr>
          <w:tcW w:w="3009" w:type="dxa"/>
          <w:tcMar/>
          <w:tcPrChange w:author="Felix Plagge | STATWORX" w:date="2020-10-07T13:42:52.771Z">
            <w:tcPr>
              <w:tcW w:w="3009" w:type="dxa"/>
              <w:tcMar/>
            </w:tcPr>
          </w:tcPrChange>
        </w:tcPr>
        <w:p w:rsidR="37A777A5" w:rsidP="37A777A5" w:rsidRDefault="37A777A5" w14:paraId="2947044A" w14:textId="5C641D64">
          <w:pPr>
            <w:pStyle w:val="Header"/>
            <w:bidi w:val="0"/>
            <w:ind w:left="-115"/>
            <w:jc w:val="left"/>
            <w:pPrChange w:author="Felix Plagge | STATWORX" w:date="2020-10-07T13:42:52.78Z">
              <w:pPr>
                <w:bidi w:val="0"/>
              </w:pPr>
            </w:pPrChange>
          </w:pPr>
        </w:p>
      </w:tc>
      <w:tc>
        <w:tcPr>
          <w:tcW w:w="3009" w:type="dxa"/>
          <w:tcMar/>
          <w:tcPrChange w:author="Felix Plagge | STATWORX" w:date="2020-10-07T13:42:52.771Z">
            <w:tcPr>
              <w:tcW w:w="3009" w:type="dxa"/>
              <w:tcMar/>
            </w:tcPr>
          </w:tcPrChange>
        </w:tcPr>
        <w:p w:rsidR="37A777A5" w:rsidP="37A777A5" w:rsidRDefault="37A777A5" w14:paraId="4399F798" w14:textId="5FA38FEF">
          <w:pPr>
            <w:pStyle w:val="Header"/>
            <w:bidi w:val="0"/>
            <w:jc w:val="center"/>
            <w:pPrChange w:author="Felix Plagge | STATWORX" w:date="2020-10-07T13:42:52.783Z">
              <w:pPr>
                <w:bidi w:val="0"/>
              </w:pPr>
            </w:pPrChange>
          </w:pPr>
        </w:p>
      </w:tc>
      <w:tc>
        <w:tcPr>
          <w:tcW w:w="3009" w:type="dxa"/>
          <w:tcMar/>
          <w:tcPrChange w:author="Felix Plagge | STATWORX" w:date="2020-10-07T13:42:52.772Z">
            <w:tcPr>
              <w:tcW w:w="3009" w:type="dxa"/>
              <w:tcMar/>
            </w:tcPr>
          </w:tcPrChange>
        </w:tcPr>
        <w:p w:rsidR="37A777A5" w:rsidP="37A777A5" w:rsidRDefault="37A777A5" w14:paraId="6B3FD549" w14:textId="660EF73A">
          <w:pPr>
            <w:pStyle w:val="Header"/>
            <w:bidi w:val="0"/>
            <w:ind w:right="-115"/>
            <w:jc w:val="right"/>
            <w:pPrChange w:author="Felix Plagge | STATWORX" w:date="2020-10-07T13:42:52.785Z">
              <w:pPr>
                <w:bidi w:val="0"/>
              </w:pPr>
            </w:pPrChange>
          </w:pPr>
        </w:p>
      </w:tc>
    </w:tr>
  </w:tbl>
  <w:p w:rsidR="37A777A5" w:rsidP="37A777A5" w:rsidRDefault="37A777A5" w14:paraId="411F0256" w14:textId="445DD713">
    <w:pPr>
      <w:pStyle w:val="Header"/>
      <w:bidi w:val="0"/>
      <w:pPrChange w:author="Felix Plagge | STATWORX" w:date="2020-10-07T13:42:52.79Z">
        <w:pPr>
          <w:bidi w:val="0"/>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81833"/>
    <w:multiLevelType w:val="hybridMultilevel"/>
    <w:tmpl w:val="4970D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02031B"/>
    <w:multiLevelType w:val="hybridMultilevel"/>
    <w:tmpl w:val="191456B8"/>
    <w:lvl w:ilvl="0" w:tplc="08090001">
      <w:numFmt w:val="bullet"/>
      <w:lvlText w:val=""/>
      <w:lvlJc w:val="left"/>
      <w:pPr>
        <w:ind w:left="720" w:hanging="360"/>
      </w:pPr>
      <w:rPr>
        <w:rFonts w:hint="default" w:ascii="Symbol" w:hAnsi="Symbol" w:eastAsia="Times New Roman" w:cs="Times New Roman"/>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571D3DCF"/>
    <w:multiLevelType w:val="hybridMultilevel"/>
    <w:tmpl w:val="E37A814C"/>
    <w:lvl w:ilvl="0" w:tplc="531AA8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126AA4"/>
    <w:multiLevelType w:val="hybridMultilevel"/>
    <w:tmpl w:val="59DE0238"/>
    <w:lvl w:ilvl="0" w:tplc="08090001">
      <w:numFmt w:val="bullet"/>
      <w:lvlText w:val=""/>
      <w:lvlJc w:val="left"/>
      <w:pPr>
        <w:ind w:left="720" w:hanging="360"/>
      </w:pPr>
      <w:rPr>
        <w:rFonts w:hint="default" w:ascii="Symbol" w:hAnsi="Symbol" w:eastAsia="Times New Roman" w:cs="Times New Roman"/>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abian Müller | STATWORX">
    <w15:presenceInfo w15:providerId="AD" w15:userId="S::fabian.mueller@statworx.com::c2d0d6b5-4d81-4964-b324-13c80ef5c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dirty"/>
  <w:trackRevisions w:val="tru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8C"/>
    <w:rsid w:val="00000FFC"/>
    <w:rsid w:val="00004B46"/>
    <w:rsid w:val="0001273C"/>
    <w:rsid w:val="000173FE"/>
    <w:rsid w:val="00027D97"/>
    <w:rsid w:val="00070811"/>
    <w:rsid w:val="000765EC"/>
    <w:rsid w:val="000A40FD"/>
    <w:rsid w:val="000C3441"/>
    <w:rsid w:val="000E21ED"/>
    <w:rsid w:val="000E5E74"/>
    <w:rsid w:val="000F1B55"/>
    <w:rsid w:val="0014608C"/>
    <w:rsid w:val="00147042"/>
    <w:rsid w:val="00170529"/>
    <w:rsid w:val="00171E96"/>
    <w:rsid w:val="001758CA"/>
    <w:rsid w:val="001778F9"/>
    <w:rsid w:val="001A240A"/>
    <w:rsid w:val="001A3D3F"/>
    <w:rsid w:val="001D3A20"/>
    <w:rsid w:val="001D7B01"/>
    <w:rsid w:val="001F02B9"/>
    <w:rsid w:val="00205EA4"/>
    <w:rsid w:val="00207F82"/>
    <w:rsid w:val="00211E5E"/>
    <w:rsid w:val="0021601D"/>
    <w:rsid w:val="002168AB"/>
    <w:rsid w:val="00227580"/>
    <w:rsid w:val="0023423D"/>
    <w:rsid w:val="00243EA0"/>
    <w:rsid w:val="002443AC"/>
    <w:rsid w:val="00256236"/>
    <w:rsid w:val="00265ACD"/>
    <w:rsid w:val="00277124"/>
    <w:rsid w:val="00291683"/>
    <w:rsid w:val="00295C9D"/>
    <w:rsid w:val="00300050"/>
    <w:rsid w:val="003076A5"/>
    <w:rsid w:val="00342A27"/>
    <w:rsid w:val="00355DFC"/>
    <w:rsid w:val="00357DFD"/>
    <w:rsid w:val="003631AB"/>
    <w:rsid w:val="003863F6"/>
    <w:rsid w:val="00392745"/>
    <w:rsid w:val="003A1A6D"/>
    <w:rsid w:val="003B5BFF"/>
    <w:rsid w:val="003E3C35"/>
    <w:rsid w:val="003E7F51"/>
    <w:rsid w:val="004160FF"/>
    <w:rsid w:val="00424182"/>
    <w:rsid w:val="00467CAB"/>
    <w:rsid w:val="0048515D"/>
    <w:rsid w:val="0049012C"/>
    <w:rsid w:val="004A68AB"/>
    <w:rsid w:val="004C4F63"/>
    <w:rsid w:val="004F0AC2"/>
    <w:rsid w:val="00505331"/>
    <w:rsid w:val="0050592E"/>
    <w:rsid w:val="00510124"/>
    <w:rsid w:val="005430B7"/>
    <w:rsid w:val="00575985"/>
    <w:rsid w:val="00583828"/>
    <w:rsid w:val="00596542"/>
    <w:rsid w:val="005B50C4"/>
    <w:rsid w:val="005C4C41"/>
    <w:rsid w:val="005D0608"/>
    <w:rsid w:val="005D31E1"/>
    <w:rsid w:val="005E5888"/>
    <w:rsid w:val="005F2B2F"/>
    <w:rsid w:val="005F384A"/>
    <w:rsid w:val="006068CB"/>
    <w:rsid w:val="006101CB"/>
    <w:rsid w:val="0061255F"/>
    <w:rsid w:val="0062082F"/>
    <w:rsid w:val="00632462"/>
    <w:rsid w:val="00640EC9"/>
    <w:rsid w:val="006454A6"/>
    <w:rsid w:val="006565C2"/>
    <w:rsid w:val="006602CE"/>
    <w:rsid w:val="00691020"/>
    <w:rsid w:val="006963C0"/>
    <w:rsid w:val="006B7D30"/>
    <w:rsid w:val="006C0F15"/>
    <w:rsid w:val="006D0B23"/>
    <w:rsid w:val="006E7FA0"/>
    <w:rsid w:val="007203B7"/>
    <w:rsid w:val="00747008"/>
    <w:rsid w:val="00763EB2"/>
    <w:rsid w:val="007640BF"/>
    <w:rsid w:val="00781E2B"/>
    <w:rsid w:val="00783B9D"/>
    <w:rsid w:val="00797942"/>
    <w:rsid w:val="007A2D8E"/>
    <w:rsid w:val="007A7C52"/>
    <w:rsid w:val="007C4782"/>
    <w:rsid w:val="008032F4"/>
    <w:rsid w:val="00824E42"/>
    <w:rsid w:val="00825994"/>
    <w:rsid w:val="008315FB"/>
    <w:rsid w:val="0083292A"/>
    <w:rsid w:val="00832A20"/>
    <w:rsid w:val="008334EE"/>
    <w:rsid w:val="00850D82"/>
    <w:rsid w:val="00890AB0"/>
    <w:rsid w:val="008A5431"/>
    <w:rsid w:val="008B405A"/>
    <w:rsid w:val="008C477A"/>
    <w:rsid w:val="008C773B"/>
    <w:rsid w:val="008D7E13"/>
    <w:rsid w:val="008F7CCC"/>
    <w:rsid w:val="00922976"/>
    <w:rsid w:val="00922AD6"/>
    <w:rsid w:val="0094632C"/>
    <w:rsid w:val="00951C00"/>
    <w:rsid w:val="00955D8F"/>
    <w:rsid w:val="00996579"/>
    <w:rsid w:val="009970E3"/>
    <w:rsid w:val="009A42FF"/>
    <w:rsid w:val="009A79BF"/>
    <w:rsid w:val="009E6F40"/>
    <w:rsid w:val="009F0FF5"/>
    <w:rsid w:val="00A02C57"/>
    <w:rsid w:val="00A21F14"/>
    <w:rsid w:val="00A265FE"/>
    <w:rsid w:val="00A73DA0"/>
    <w:rsid w:val="00A92D23"/>
    <w:rsid w:val="00AC64A6"/>
    <w:rsid w:val="00AC7057"/>
    <w:rsid w:val="00AE561B"/>
    <w:rsid w:val="00AF78BD"/>
    <w:rsid w:val="00B026B5"/>
    <w:rsid w:val="00B22540"/>
    <w:rsid w:val="00B244E5"/>
    <w:rsid w:val="00B25788"/>
    <w:rsid w:val="00B300C2"/>
    <w:rsid w:val="00B45FB3"/>
    <w:rsid w:val="00B46D7F"/>
    <w:rsid w:val="00BA4AE7"/>
    <w:rsid w:val="00BC21A4"/>
    <w:rsid w:val="00BC4E15"/>
    <w:rsid w:val="00BF30F1"/>
    <w:rsid w:val="00BF534B"/>
    <w:rsid w:val="00C03CF2"/>
    <w:rsid w:val="00C0740F"/>
    <w:rsid w:val="00C4048D"/>
    <w:rsid w:val="00C40C83"/>
    <w:rsid w:val="00C547C9"/>
    <w:rsid w:val="00C575F0"/>
    <w:rsid w:val="00C64262"/>
    <w:rsid w:val="00CA67C5"/>
    <w:rsid w:val="00CC16F1"/>
    <w:rsid w:val="00CC2BA8"/>
    <w:rsid w:val="00CE3842"/>
    <w:rsid w:val="00D1622D"/>
    <w:rsid w:val="00D30781"/>
    <w:rsid w:val="00D63798"/>
    <w:rsid w:val="00D66694"/>
    <w:rsid w:val="00D66B65"/>
    <w:rsid w:val="00D7338A"/>
    <w:rsid w:val="00D8793C"/>
    <w:rsid w:val="00D951B0"/>
    <w:rsid w:val="00DC68B5"/>
    <w:rsid w:val="00DD4644"/>
    <w:rsid w:val="00DD74EB"/>
    <w:rsid w:val="00DE256C"/>
    <w:rsid w:val="00DE77D9"/>
    <w:rsid w:val="00DF2750"/>
    <w:rsid w:val="00DF69D0"/>
    <w:rsid w:val="00E02E2E"/>
    <w:rsid w:val="00E03D62"/>
    <w:rsid w:val="00E2790A"/>
    <w:rsid w:val="00E43F2D"/>
    <w:rsid w:val="00E57EA7"/>
    <w:rsid w:val="00E61DA6"/>
    <w:rsid w:val="00E621FB"/>
    <w:rsid w:val="00E91851"/>
    <w:rsid w:val="00E932E7"/>
    <w:rsid w:val="00EB7629"/>
    <w:rsid w:val="00EF54C8"/>
    <w:rsid w:val="00F055D9"/>
    <w:rsid w:val="00F43260"/>
    <w:rsid w:val="00F7376E"/>
    <w:rsid w:val="00F744C6"/>
    <w:rsid w:val="00FA25D8"/>
    <w:rsid w:val="00FA4058"/>
    <w:rsid w:val="00FA67D8"/>
    <w:rsid w:val="00FC5901"/>
    <w:rsid w:val="37A777A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3D02341"/>
  <w15:chartTrackingRefBased/>
  <w15:docId w15:val="{5CD8CAC5-F6E3-114F-873C-85AFD446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61255F"/>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255F"/>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table" w:styleId="Tabellenraster">
    <w:name w:val="Table Grid"/>
    <w:basedOn w:val="NormaleTabelle"/>
    <w:uiPriority w:val="39"/>
    <w:rsid w:val="00AC705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Absatz-Standardschriftart"/>
    <w:uiPriority w:val="99"/>
    <w:semiHidden/>
    <w:unhideWhenUsed/>
    <w:rsid w:val="00AC7057"/>
    <w:rPr>
      <w:color w:val="0000FF"/>
      <w:u w:val="single"/>
    </w:rPr>
  </w:style>
  <w:style w:type="paragraph" w:styleId="Sprechblasentext">
    <w:name w:val="Balloon Text"/>
    <w:basedOn w:val="Standard"/>
    <w:link w:val="SprechblasentextZchn"/>
    <w:uiPriority w:val="99"/>
    <w:semiHidden/>
    <w:unhideWhenUsed/>
    <w:rsid w:val="00DE256C"/>
    <w:rPr>
      <w:rFonts w:ascii="Times New Roman" w:hAnsi="Times New Roman" w:cs="Times New Roman"/>
      <w:sz w:val="18"/>
      <w:szCs w:val="18"/>
    </w:rPr>
  </w:style>
  <w:style w:type="character" w:styleId="SprechblasentextZchn" w:customStyle="1">
    <w:name w:val="Sprechblasentext Zchn"/>
    <w:basedOn w:val="Absatz-Standardschriftart"/>
    <w:link w:val="Sprechblasentext"/>
    <w:uiPriority w:val="99"/>
    <w:semiHidden/>
    <w:rsid w:val="00DE256C"/>
    <w:rPr>
      <w:rFonts w:ascii="Times New Roman" w:hAnsi="Times New Roman" w:cs="Times New Roman"/>
      <w:sz w:val="18"/>
      <w:szCs w:val="18"/>
    </w:rPr>
  </w:style>
  <w:style w:type="character" w:styleId="BesuchterLink">
    <w:name w:val="FollowedHyperlink"/>
    <w:basedOn w:val="Absatz-Standardschriftart"/>
    <w:uiPriority w:val="99"/>
    <w:semiHidden/>
    <w:unhideWhenUsed/>
    <w:rsid w:val="00424182"/>
    <w:rPr>
      <w:color w:val="954F72" w:themeColor="followedHyperlink"/>
      <w:u w:val="single"/>
    </w:rPr>
  </w:style>
  <w:style w:type="paragraph" w:styleId="Listenabsatz">
    <w:name w:val="List Paragraph"/>
    <w:basedOn w:val="Standard"/>
    <w:uiPriority w:val="34"/>
    <w:qFormat/>
    <w:rsid w:val="0083292A"/>
    <w:pPr>
      <w:ind w:left="720"/>
      <w:contextualSpacing/>
    </w:pPr>
  </w:style>
  <w:style w:type="character" w:styleId="berschrift2Zchn" w:customStyle="1">
    <w:name w:val="Überschrift 2 Zchn"/>
    <w:basedOn w:val="Absatz-Standardschriftart"/>
    <w:link w:val="berschrift2"/>
    <w:uiPriority w:val="9"/>
    <w:rsid w:val="0061255F"/>
    <w:rPr>
      <w:rFonts w:asciiTheme="majorHAnsi" w:hAnsiTheme="majorHAnsi" w:eastAsiaTheme="majorEastAsia" w:cstheme="majorBidi"/>
      <w:color w:val="2F5496" w:themeColor="accent1" w:themeShade="BF"/>
      <w:sz w:val="26"/>
      <w:szCs w:val="26"/>
    </w:rPr>
  </w:style>
  <w:style w:type="character" w:styleId="berschrift1Zchn" w:customStyle="1">
    <w:name w:val="Überschrift 1 Zchn"/>
    <w:basedOn w:val="Absatz-Standardschriftart"/>
    <w:link w:val="berschrift1"/>
    <w:uiPriority w:val="9"/>
    <w:rsid w:val="0061255F"/>
    <w:rPr>
      <w:rFonts w:asciiTheme="majorHAnsi" w:hAnsiTheme="majorHAnsi" w:eastAsiaTheme="majorEastAsia" w:cstheme="majorBidi"/>
      <w:color w:val="2F5496" w:themeColor="accent1" w:themeShade="BF"/>
      <w:sz w:val="32"/>
      <w:szCs w:val="32"/>
    </w:rPr>
  </w:style>
  <w:style w:type="character" w:styleId="Hervorhebung">
    <w:name w:val="Emphasis"/>
    <w:basedOn w:val="Absatz-Standardschriftart"/>
    <w:uiPriority w:val="20"/>
    <w:qFormat/>
    <w:rsid w:val="00A21F14"/>
    <w:rPr>
      <w:i/>
      <w:iCs/>
    </w:rPr>
  </w:style>
  <w:style w:type="character" w:styleId="Kommentarzeichen">
    <w:name w:val="annotation reference"/>
    <w:basedOn w:val="Absatz-Standardschriftart"/>
    <w:uiPriority w:val="99"/>
    <w:semiHidden/>
    <w:unhideWhenUsed/>
    <w:rsid w:val="004F0AC2"/>
    <w:rPr>
      <w:sz w:val="16"/>
      <w:szCs w:val="16"/>
    </w:rPr>
  </w:style>
  <w:style w:type="paragraph" w:styleId="Kommentartext">
    <w:name w:val="annotation text"/>
    <w:basedOn w:val="Standard"/>
    <w:link w:val="KommentartextZchn"/>
    <w:uiPriority w:val="99"/>
    <w:semiHidden/>
    <w:unhideWhenUsed/>
    <w:rsid w:val="004F0AC2"/>
    <w:rPr>
      <w:sz w:val="20"/>
      <w:szCs w:val="20"/>
    </w:rPr>
  </w:style>
  <w:style w:type="character" w:styleId="KommentartextZchn" w:customStyle="1">
    <w:name w:val="Kommentartext Zchn"/>
    <w:basedOn w:val="Absatz-Standardschriftart"/>
    <w:link w:val="Kommentartext"/>
    <w:uiPriority w:val="99"/>
    <w:semiHidden/>
    <w:rsid w:val="004F0AC2"/>
    <w:rPr>
      <w:sz w:val="20"/>
      <w:szCs w:val="20"/>
    </w:rPr>
  </w:style>
  <w:style w:type="paragraph" w:styleId="Kommentarthema">
    <w:name w:val="annotation subject"/>
    <w:basedOn w:val="Kommentartext"/>
    <w:next w:val="Kommentartext"/>
    <w:link w:val="KommentarthemaZchn"/>
    <w:uiPriority w:val="99"/>
    <w:semiHidden/>
    <w:unhideWhenUsed/>
    <w:rsid w:val="004F0AC2"/>
    <w:rPr>
      <w:b/>
      <w:bCs/>
    </w:rPr>
  </w:style>
  <w:style w:type="character" w:styleId="KommentarthemaZchn" w:customStyle="1">
    <w:name w:val="Kommentarthema Zchn"/>
    <w:basedOn w:val="KommentartextZchn"/>
    <w:link w:val="Kommentarthema"/>
    <w:uiPriority w:val="99"/>
    <w:semiHidden/>
    <w:rsid w:val="004F0AC2"/>
    <w:rPr>
      <w:b/>
      <w:bCs/>
      <w:sz w:val="20"/>
      <w:szCs w:val="20"/>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Absatz-Standardschriftar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Standard"/>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Absatz-Standardschriftar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Standard"/>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45692">
      <w:bodyDiv w:val="1"/>
      <w:marLeft w:val="0"/>
      <w:marRight w:val="0"/>
      <w:marTop w:val="0"/>
      <w:marBottom w:val="0"/>
      <w:divBdr>
        <w:top w:val="none" w:sz="0" w:space="0" w:color="auto"/>
        <w:left w:val="none" w:sz="0" w:space="0" w:color="auto"/>
        <w:bottom w:val="none" w:sz="0" w:space="0" w:color="auto"/>
        <w:right w:val="none" w:sz="0" w:space="0" w:color="auto"/>
      </w:divBdr>
    </w:div>
    <w:div w:id="135799127">
      <w:bodyDiv w:val="1"/>
      <w:marLeft w:val="0"/>
      <w:marRight w:val="0"/>
      <w:marTop w:val="0"/>
      <w:marBottom w:val="0"/>
      <w:divBdr>
        <w:top w:val="none" w:sz="0" w:space="0" w:color="auto"/>
        <w:left w:val="none" w:sz="0" w:space="0" w:color="auto"/>
        <w:bottom w:val="none" w:sz="0" w:space="0" w:color="auto"/>
        <w:right w:val="none" w:sz="0" w:space="0" w:color="auto"/>
      </w:divBdr>
    </w:div>
    <w:div w:id="138812746">
      <w:bodyDiv w:val="1"/>
      <w:marLeft w:val="0"/>
      <w:marRight w:val="0"/>
      <w:marTop w:val="0"/>
      <w:marBottom w:val="0"/>
      <w:divBdr>
        <w:top w:val="none" w:sz="0" w:space="0" w:color="auto"/>
        <w:left w:val="none" w:sz="0" w:space="0" w:color="auto"/>
        <w:bottom w:val="none" w:sz="0" w:space="0" w:color="auto"/>
        <w:right w:val="none" w:sz="0" w:space="0" w:color="auto"/>
      </w:divBdr>
    </w:div>
    <w:div w:id="1420561226">
      <w:bodyDiv w:val="1"/>
      <w:marLeft w:val="0"/>
      <w:marRight w:val="0"/>
      <w:marTop w:val="0"/>
      <w:marBottom w:val="0"/>
      <w:divBdr>
        <w:top w:val="none" w:sz="0" w:space="0" w:color="auto"/>
        <w:left w:val="none" w:sz="0" w:space="0" w:color="auto"/>
        <w:bottom w:val="none" w:sz="0" w:space="0" w:color="auto"/>
        <w:right w:val="none" w:sz="0" w:space="0" w:color="auto"/>
      </w:divBdr>
    </w:div>
    <w:div w:id="191929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8/08/relationships/commentsExtensible" Target="commentsExtensible.xml" Id="rId11" /><Relationship Type="http://schemas.openxmlformats.org/officeDocument/2006/relationships/styles" Target="styles.xml" Id="rId5" /><Relationship Type="http://schemas.openxmlformats.org/officeDocument/2006/relationships/theme" Target="theme/theme1.xml" Id="rId1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microsoft.com/office/2011/relationships/people" Target="people.xml" Id="rId14" /><Relationship Type="http://schemas.openxmlformats.org/officeDocument/2006/relationships/image" Target="/media/image2.png" Id="R0db71dc73b1f4d57" /><Relationship Type="http://schemas.openxmlformats.org/officeDocument/2006/relationships/header" Target="/word/header.xml" Id="R4e7ff521dcbc47d5" /><Relationship Type="http://schemas.openxmlformats.org/officeDocument/2006/relationships/footer" Target="/word/footer.xml" Id="R55e9557980c54d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61DFDD1B48B494F8587ED700C4E2164" ma:contentTypeVersion="21" ma:contentTypeDescription="Ein neues Dokument erstellen." ma:contentTypeScope="" ma:versionID="d2b9588d9d18dd59ffaa404d4fe1d83f">
  <xsd:schema xmlns:xsd="http://www.w3.org/2001/XMLSchema" xmlns:xs="http://www.w3.org/2001/XMLSchema" xmlns:p="http://schemas.microsoft.com/office/2006/metadata/properties" xmlns:ns2="e4c6d26f-3278-4939-ad5c-39ba5ce9c492" xmlns:ns3="307a2e28-328c-4220-bee7-f3e310e55fd7" targetNamespace="http://schemas.microsoft.com/office/2006/metadata/properties" ma:root="true" ma:fieldsID="60b313e861fd21a59b783c82e5289e89" ns2:_="" ns3:_="">
    <xsd:import namespace="e4c6d26f-3278-4939-ad5c-39ba5ce9c492"/>
    <xsd:import namespace="307a2e28-328c-4220-bee7-f3e310e55f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c6d26f-3278-4939-ad5c-39ba5ce9c49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7a2e28-328c-4220-bee7-f3e310e55fd7"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93E928-B7F2-4109-9143-C06E2444C7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D2E35F-DBF5-4181-ACF7-0FF5481B874D}">
  <ds:schemaRefs>
    <ds:schemaRef ds:uri="http://schemas.microsoft.com/sharepoint/v3/contenttype/forms"/>
  </ds:schemaRefs>
</ds:datastoreItem>
</file>

<file path=customXml/itemProps3.xml><?xml version="1.0" encoding="utf-8"?>
<ds:datastoreItem xmlns:ds="http://schemas.openxmlformats.org/officeDocument/2006/customXml" ds:itemID="{4A51FD23-DCAA-4146-8FC5-4EA5D54D4F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c6d26f-3278-4939-ad5c-39ba5ce9c492"/>
    <ds:schemaRef ds:uri="307a2e28-328c-4220-bee7-f3e310e55f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Felix Plagge | STATWORX</dc:creator>
  <keywords/>
  <dc:description/>
  <lastModifiedBy>Felix Plagge | STATWORX</lastModifiedBy>
  <revision>58</revision>
  <dcterms:created xsi:type="dcterms:W3CDTF">2020-08-18T12:34:00.0000000Z</dcterms:created>
  <dcterms:modified xsi:type="dcterms:W3CDTF">2020-10-07T13:43:34.0132609Z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0x010100261DFDD1B48B494F8587ED700C4E2164</vt:lpwstr>
  </property>
</Properties>
</file>